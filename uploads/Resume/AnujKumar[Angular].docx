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C517F" w:rsidRPr="00B12FA2" w:rsidP="00FC517F" w14:paraId="4BF503CD" w14:textId="0C10EC47">
      <w:pPr>
        <w:pStyle w:val="BodyText2"/>
        <w:rPr>
          <w:rFonts w:ascii="Arial" w:hAnsi="Arial" w:cs="Arial"/>
          <w:color w:val="auto"/>
          <w:sz w:val="24"/>
          <w:szCs w:val="24"/>
          <w:u w:val="none"/>
        </w:rPr>
      </w:pPr>
      <w:r w:rsidRPr="00B12FA2">
        <w:rPr>
          <w:rFonts w:ascii="Arial" w:hAnsi="Arial" w:cs="Arial"/>
          <w:color w:val="auto"/>
          <w:sz w:val="24"/>
          <w:szCs w:val="24"/>
          <w:u w:val="none"/>
        </w:rPr>
        <w:t>Anuj Kumar</w:t>
      </w:r>
    </w:p>
    <w:p w:rsidR="00FC517F" w:rsidRPr="002B4266" w:rsidP="00FC517F" w14:paraId="119FAFD5" w14:textId="77777777">
      <w:pPr>
        <w:pStyle w:val="IndexHeading"/>
        <w:rPr>
          <w:rFonts w:ascii="Arial" w:hAnsi="Arial" w:cs="Arial"/>
          <w:sz w:val="20"/>
          <w:szCs w:val="20"/>
        </w:rPr>
      </w:pPr>
    </w:p>
    <w:p w:rsidR="00FC6126" w:rsidP="00390A44" w14:paraId="07103879" w14:textId="310B0767">
      <w:pPr>
        <w:spacing w:after="4" w:line="249" w:lineRule="auto"/>
        <w:ind w:left="-5" w:hanging="10"/>
        <w:rPr>
          <w:rFonts w:ascii="Arial" w:eastAsia="Arial" w:hAnsi="Arial" w:cs="Arial"/>
          <w:sz w:val="20"/>
        </w:rPr>
      </w:pPr>
      <w:r w:rsidRPr="00FC6126">
        <w:rPr>
          <w:rFonts w:ascii="Arial" w:eastAsia="Arial" w:hAnsi="Arial" w:cs="Arial"/>
          <w:sz w:val="20"/>
        </w:rPr>
        <w:t>Cell</w:t>
      </w:r>
      <w:r>
        <w:rPr>
          <w:sz w:val="20"/>
          <w:szCs w:val="20"/>
        </w:rPr>
        <w:t xml:space="preserve">: </w:t>
      </w:r>
      <w:r w:rsidRPr="00CF1731">
        <w:rPr>
          <w:rFonts w:ascii="Arial" w:eastAsia="Arial" w:hAnsi="Arial" w:cs="Arial"/>
          <w:sz w:val="20"/>
        </w:rPr>
        <w:t>+91-8860639193</w:t>
      </w:r>
      <w:r w:rsidR="00540CF6">
        <w:rPr>
          <w:rFonts w:ascii="Arial" w:eastAsia="Arial" w:hAnsi="Arial" w:cs="Arial"/>
          <w:sz w:val="20"/>
        </w:rPr>
        <w:t xml:space="preserve"> (</w:t>
      </w:r>
      <w:r w:rsidR="00940F89">
        <w:rPr>
          <w:rFonts w:ascii="Arial" w:eastAsia="Arial" w:hAnsi="Arial" w:cs="Arial"/>
          <w:sz w:val="20"/>
        </w:rPr>
        <w:t xml:space="preserve">India)  </w:t>
      </w:r>
      <w:r>
        <w:rPr>
          <w:rFonts w:ascii="Arial" w:eastAsia="Arial" w:hAnsi="Arial" w:cs="Arial"/>
          <w:sz w:val="20"/>
        </w:rPr>
        <w:t xml:space="preserve"> </w:t>
      </w:r>
      <w:r>
        <w:rPr>
          <w:rFonts w:ascii="Arial" w:eastAsia="Arial" w:hAnsi="Arial" w:cs="Arial"/>
          <w:sz w:val="20"/>
        </w:rPr>
        <w:t xml:space="preserve">                                                              </w:t>
      </w:r>
      <w:r w:rsidR="00390A44">
        <w:rPr>
          <w:rFonts w:ascii="Arial" w:eastAsia="Arial" w:hAnsi="Arial" w:cs="Arial"/>
          <w:sz w:val="20"/>
        </w:rPr>
        <w:t xml:space="preserve">   </w:t>
      </w:r>
      <w:r>
        <w:rPr>
          <w:rFonts w:ascii="Arial" w:eastAsia="Arial" w:hAnsi="Arial" w:cs="Arial"/>
          <w:sz w:val="20"/>
        </w:rPr>
        <w:t>Email:</w:t>
      </w:r>
      <w:r w:rsidR="00803F16">
        <w:rPr>
          <w:rFonts w:ascii="Arial" w:eastAsia="Arial" w:hAnsi="Arial" w:cs="Arial"/>
          <w:sz w:val="20"/>
        </w:rPr>
        <w:t xml:space="preserve"> </w:t>
      </w:r>
      <w:hyperlink r:id="rId5" w:history="1">
        <w:r w:rsidRPr="00AF377B" w:rsidR="00803F16">
          <w:rPr>
            <w:rStyle w:val="Hyperlink"/>
            <w:rFonts w:ascii="Arial" w:eastAsia="Arial" w:hAnsi="Arial" w:cs="Arial"/>
            <w:sz w:val="20"/>
          </w:rPr>
          <w:t>gupta.anuj1991@gmail.com</w:t>
        </w:r>
      </w:hyperlink>
      <w:r w:rsidR="00803F16">
        <w:rPr>
          <w:rFonts w:ascii="Arial" w:eastAsia="Arial" w:hAnsi="Arial" w:cs="Arial"/>
          <w:sz w:val="20"/>
        </w:rPr>
        <w:t xml:space="preserve"> </w:t>
      </w:r>
    </w:p>
    <w:p w:rsidR="003B26F1" w:rsidP="00390A44" w14:paraId="01161C73" w14:textId="2298C66A">
      <w:pPr>
        <w:spacing w:after="4" w:line="249" w:lineRule="auto"/>
        <w:ind w:left="-5" w:hanging="10"/>
        <w:rPr>
          <w:rFonts w:ascii="Arial" w:eastAsia="Arial" w:hAnsi="Arial" w:cs="Arial"/>
          <w:sz w:val="20"/>
        </w:rPr>
      </w:pPr>
      <w:r>
        <w:rPr>
          <w:rFonts w:ascii="Arial" w:eastAsia="Arial" w:hAnsi="Arial" w:cs="Arial"/>
          <w:sz w:val="20"/>
        </w:rPr>
        <w:t xml:space="preserve">Location: </w:t>
      </w:r>
      <w:r w:rsidR="00803F16">
        <w:rPr>
          <w:rFonts w:ascii="Arial" w:eastAsia="Arial" w:hAnsi="Arial" w:cs="Arial"/>
          <w:sz w:val="20"/>
        </w:rPr>
        <w:t>Gurugram</w:t>
      </w:r>
      <w:r>
        <w:rPr>
          <w:rFonts w:ascii="Arial" w:eastAsia="Arial" w:hAnsi="Arial" w:cs="Arial"/>
          <w:sz w:val="20"/>
        </w:rPr>
        <w:t>, India</w:t>
      </w:r>
    </w:p>
    <w:p w:rsidR="00FC517F" w:rsidRPr="002B4266" w:rsidP="00FC517F" w14:paraId="3629487C" w14:textId="14533CA6">
      <w:pPr>
        <w:pStyle w:val="Index1"/>
        <w:rPr>
          <w:sz w:val="20"/>
          <w:szCs w:val="20"/>
        </w:rPr>
      </w:pPr>
    </w:p>
    <w:p w:rsidR="00FC517F" w:rsidRPr="002B4266" w:rsidP="00FC517F" w14:paraId="68CE892C" w14:textId="77777777">
      <w:pPr>
        <w:pStyle w:val="Tit"/>
        <w:shd w:val="pct10" w:color="auto" w:fill="auto"/>
        <w:tabs>
          <w:tab w:val="left" w:pos="8400"/>
        </w:tabs>
        <w:ind w:left="0" w:right="-170" w:firstLine="0"/>
        <w:rPr>
          <w:rFonts w:ascii="Arial" w:hAnsi="Arial" w:cs="Arial"/>
          <w:sz w:val="20"/>
        </w:rPr>
      </w:pPr>
      <w:r w:rsidRPr="002B4266">
        <w:rPr>
          <w:rFonts w:ascii="Arial" w:hAnsi="Arial" w:cs="Arial"/>
          <w:sz w:val="20"/>
        </w:rPr>
        <w:t xml:space="preserve"> Summary:</w:t>
      </w:r>
      <w:r w:rsidRPr="002B4266">
        <w:rPr>
          <w:rFonts w:ascii="Arial" w:hAnsi="Arial" w:cs="Arial"/>
          <w:sz w:val="20"/>
        </w:rPr>
        <w:tab/>
      </w:r>
    </w:p>
    <w:p w:rsidR="001A2015" w:rsidP="005D5DB8" w14:paraId="052A0F14" w14:textId="51FE2860">
      <w:pPr>
        <w:numPr>
          <w:ilvl w:val="0"/>
          <w:numId w:val="1"/>
        </w:numPr>
        <w:spacing w:line="360" w:lineRule="auto"/>
        <w:rPr>
          <w:rFonts w:ascii="Arial" w:hAnsi="Arial" w:cs="Arial"/>
          <w:sz w:val="20"/>
          <w:szCs w:val="20"/>
        </w:rPr>
      </w:pPr>
      <w:r>
        <w:rPr>
          <w:rFonts w:ascii="Arial" w:hAnsi="Arial" w:cs="Arial"/>
          <w:b/>
          <w:sz w:val="20"/>
          <w:szCs w:val="20"/>
        </w:rPr>
        <w:t>7</w:t>
      </w:r>
      <w:r w:rsidR="004E56F1">
        <w:rPr>
          <w:rFonts w:ascii="Arial" w:hAnsi="Arial" w:cs="Arial"/>
          <w:b/>
          <w:sz w:val="20"/>
          <w:szCs w:val="20"/>
        </w:rPr>
        <w:t>+</w:t>
      </w:r>
      <w:r w:rsidRPr="002B4266">
        <w:rPr>
          <w:rFonts w:ascii="Arial" w:hAnsi="Arial" w:cs="Arial"/>
          <w:b/>
          <w:sz w:val="20"/>
          <w:szCs w:val="20"/>
        </w:rPr>
        <w:t xml:space="preserve"> years</w:t>
      </w:r>
      <w:r w:rsidRPr="002B4266">
        <w:rPr>
          <w:rFonts w:ascii="Arial" w:hAnsi="Arial" w:cs="Arial"/>
          <w:sz w:val="20"/>
          <w:szCs w:val="20"/>
        </w:rPr>
        <w:t xml:space="preserve"> of </w:t>
      </w:r>
      <w:r w:rsidR="000567A3">
        <w:rPr>
          <w:rFonts w:ascii="Arial" w:hAnsi="Arial" w:cs="Arial"/>
          <w:sz w:val="20"/>
          <w:szCs w:val="20"/>
        </w:rPr>
        <w:t xml:space="preserve">development </w:t>
      </w:r>
      <w:r w:rsidRPr="002B4266">
        <w:rPr>
          <w:rFonts w:ascii="Arial" w:hAnsi="Arial" w:cs="Arial"/>
          <w:sz w:val="20"/>
          <w:szCs w:val="20"/>
        </w:rPr>
        <w:t xml:space="preserve">experience in </w:t>
      </w:r>
      <w:r w:rsidR="00550250">
        <w:rPr>
          <w:rFonts w:ascii="Arial" w:hAnsi="Arial" w:cs="Arial"/>
          <w:sz w:val="20"/>
          <w:szCs w:val="20"/>
        </w:rPr>
        <w:t>providing</w:t>
      </w:r>
      <w:r w:rsidRPr="002B4266">
        <w:rPr>
          <w:rFonts w:ascii="Arial" w:hAnsi="Arial" w:cs="Arial"/>
          <w:sz w:val="20"/>
          <w:szCs w:val="20"/>
        </w:rPr>
        <w:t xml:space="preserve"> comprehensive IT solutions, which include Analysis, Design, Development, Implementation and Testing of Client/</w:t>
      </w:r>
      <w:r w:rsidR="00822E01">
        <w:rPr>
          <w:rFonts w:ascii="Arial" w:hAnsi="Arial" w:cs="Arial"/>
          <w:sz w:val="20"/>
          <w:szCs w:val="20"/>
        </w:rPr>
        <w:t>S</w:t>
      </w:r>
      <w:r w:rsidRPr="002B4266">
        <w:rPr>
          <w:rFonts w:ascii="Arial" w:hAnsi="Arial" w:cs="Arial"/>
          <w:sz w:val="20"/>
          <w:szCs w:val="20"/>
        </w:rPr>
        <w:t xml:space="preserve">erver/Internet </w:t>
      </w:r>
      <w:r w:rsidR="00B30C1C">
        <w:rPr>
          <w:rFonts w:ascii="Arial" w:hAnsi="Arial" w:cs="Arial"/>
          <w:sz w:val="20"/>
          <w:szCs w:val="20"/>
        </w:rPr>
        <w:t>s</w:t>
      </w:r>
      <w:r w:rsidRPr="002B4266">
        <w:rPr>
          <w:rFonts w:ascii="Arial" w:hAnsi="Arial" w:cs="Arial"/>
          <w:sz w:val="20"/>
          <w:szCs w:val="20"/>
        </w:rPr>
        <w:t xml:space="preserve">ystems for various </w:t>
      </w:r>
      <w:r w:rsidR="00826AA5">
        <w:rPr>
          <w:rFonts w:ascii="Arial" w:hAnsi="Arial" w:cs="Arial"/>
          <w:sz w:val="20"/>
          <w:szCs w:val="20"/>
        </w:rPr>
        <w:t>b</w:t>
      </w:r>
      <w:r w:rsidRPr="002B4266">
        <w:rPr>
          <w:rFonts w:ascii="Arial" w:hAnsi="Arial" w:cs="Arial"/>
          <w:sz w:val="20"/>
          <w:szCs w:val="20"/>
        </w:rPr>
        <w:t xml:space="preserve">usiness requirements using </w:t>
      </w:r>
      <w:r w:rsidR="00256C02">
        <w:rPr>
          <w:rFonts w:ascii="Arial" w:hAnsi="Arial" w:cs="Arial"/>
          <w:sz w:val="20"/>
          <w:szCs w:val="20"/>
        </w:rPr>
        <w:t>F</w:t>
      </w:r>
      <w:r w:rsidR="00820A35">
        <w:rPr>
          <w:rFonts w:ascii="Arial" w:hAnsi="Arial" w:cs="Arial"/>
          <w:sz w:val="20"/>
          <w:szCs w:val="20"/>
        </w:rPr>
        <w:t>ull stack</w:t>
      </w:r>
      <w:r w:rsidRPr="002B4266">
        <w:rPr>
          <w:rFonts w:ascii="Arial" w:hAnsi="Arial" w:cs="Arial"/>
          <w:sz w:val="20"/>
          <w:szCs w:val="20"/>
        </w:rPr>
        <w:t xml:space="preserve"> </w:t>
      </w:r>
      <w:r w:rsidR="00E52941">
        <w:rPr>
          <w:rFonts w:ascii="Arial" w:hAnsi="Arial" w:cs="Arial"/>
          <w:sz w:val="20"/>
          <w:szCs w:val="20"/>
        </w:rPr>
        <w:t>approach</w:t>
      </w:r>
      <w:r w:rsidR="007D59D6">
        <w:rPr>
          <w:rFonts w:ascii="Arial" w:hAnsi="Arial" w:cs="Arial"/>
          <w:sz w:val="20"/>
          <w:szCs w:val="20"/>
        </w:rPr>
        <w:t>.</w:t>
      </w:r>
    </w:p>
    <w:p w:rsidR="002975D1" w:rsidP="002975D1" w14:paraId="52DBF069" w14:textId="334D20B9">
      <w:pPr>
        <w:numPr>
          <w:ilvl w:val="0"/>
          <w:numId w:val="1"/>
        </w:numPr>
        <w:spacing w:line="360" w:lineRule="auto"/>
        <w:rPr>
          <w:rFonts w:ascii="Arial" w:hAnsi="Arial" w:cs="Arial"/>
          <w:sz w:val="20"/>
          <w:szCs w:val="20"/>
        </w:rPr>
      </w:pPr>
      <w:r>
        <w:rPr>
          <w:rFonts w:ascii="Arial" w:hAnsi="Arial" w:cs="Arial"/>
          <w:sz w:val="20"/>
          <w:szCs w:val="20"/>
        </w:rPr>
        <w:t>Good experience in Retail domain</w:t>
      </w:r>
      <w:r w:rsidR="00A44AA3">
        <w:rPr>
          <w:rFonts w:ascii="Arial" w:hAnsi="Arial" w:cs="Arial"/>
          <w:sz w:val="20"/>
          <w:szCs w:val="20"/>
        </w:rPr>
        <w:t xml:space="preserve"> and working with US Clients</w:t>
      </w:r>
      <w:r w:rsidR="00A76B1E">
        <w:rPr>
          <w:rFonts w:ascii="Arial" w:hAnsi="Arial" w:cs="Arial"/>
          <w:sz w:val="20"/>
          <w:szCs w:val="20"/>
        </w:rPr>
        <w:t>.</w:t>
      </w:r>
    </w:p>
    <w:p w:rsidR="007D59D6" w:rsidRPr="002975D1" w:rsidP="002975D1" w14:paraId="5CAD33C8" w14:textId="74F0BEFD">
      <w:pPr>
        <w:numPr>
          <w:ilvl w:val="0"/>
          <w:numId w:val="1"/>
        </w:numPr>
        <w:spacing w:line="360" w:lineRule="auto"/>
        <w:rPr>
          <w:rFonts w:ascii="Arial" w:hAnsi="Arial" w:cs="Arial"/>
          <w:sz w:val="20"/>
          <w:szCs w:val="20"/>
        </w:rPr>
      </w:pPr>
      <w:r w:rsidRPr="002975D1">
        <w:rPr>
          <w:rFonts w:ascii="Arial" w:hAnsi="Arial" w:cs="Arial"/>
          <w:sz w:val="20"/>
          <w:szCs w:val="20"/>
        </w:rPr>
        <w:t>Development experience</w:t>
      </w:r>
      <w:r w:rsidRPr="002975D1">
        <w:rPr>
          <w:rFonts w:ascii="Arial" w:hAnsi="Arial" w:cs="Arial"/>
          <w:sz w:val="20"/>
          <w:szCs w:val="20"/>
        </w:rPr>
        <w:t xml:space="preserve"> using CSS, HTML, JQuery, AngularJS, </w:t>
      </w:r>
      <w:r w:rsidRPr="002975D1" w:rsidR="001A2015">
        <w:rPr>
          <w:rFonts w:ascii="Arial" w:hAnsi="Arial" w:cs="Arial"/>
          <w:sz w:val="20"/>
          <w:szCs w:val="20"/>
        </w:rPr>
        <w:t>Angular (</w:t>
      </w:r>
      <w:r w:rsidRPr="002975D1">
        <w:rPr>
          <w:rFonts w:ascii="Arial" w:hAnsi="Arial" w:cs="Arial"/>
          <w:sz w:val="20"/>
          <w:szCs w:val="20"/>
        </w:rPr>
        <w:t>8,12,14)</w:t>
      </w:r>
      <w:r w:rsidRPr="002975D1" w:rsidR="00942553">
        <w:rPr>
          <w:rFonts w:ascii="Arial" w:hAnsi="Arial" w:cs="Arial"/>
          <w:sz w:val="20"/>
          <w:szCs w:val="20"/>
        </w:rPr>
        <w:t>, NodeJS</w:t>
      </w:r>
      <w:r w:rsidRPr="002975D1" w:rsidR="00A2704F">
        <w:rPr>
          <w:rFonts w:ascii="Arial" w:hAnsi="Arial" w:cs="Arial"/>
          <w:sz w:val="20"/>
          <w:szCs w:val="20"/>
        </w:rPr>
        <w:t>.</w:t>
      </w:r>
    </w:p>
    <w:p w:rsidR="006D7F4A" w:rsidP="005D5DB8" w14:paraId="474D07B7" w14:textId="4CDA6FE9">
      <w:pPr>
        <w:numPr>
          <w:ilvl w:val="0"/>
          <w:numId w:val="2"/>
        </w:numPr>
        <w:spacing w:line="360" w:lineRule="auto"/>
        <w:rPr>
          <w:rFonts w:ascii="Arial" w:hAnsi="Arial" w:cs="Arial"/>
          <w:sz w:val="20"/>
          <w:szCs w:val="20"/>
        </w:rPr>
      </w:pPr>
      <w:r w:rsidRPr="006D7F4A">
        <w:rPr>
          <w:rFonts w:ascii="Arial" w:hAnsi="Arial" w:cs="Arial"/>
          <w:sz w:val="20"/>
          <w:szCs w:val="20"/>
        </w:rPr>
        <w:t xml:space="preserve">Excellent written </w:t>
      </w:r>
      <w:r w:rsidR="00DC3144">
        <w:rPr>
          <w:rFonts w:ascii="Arial" w:hAnsi="Arial" w:cs="Arial"/>
          <w:sz w:val="20"/>
          <w:szCs w:val="20"/>
        </w:rPr>
        <w:t>&amp;</w:t>
      </w:r>
      <w:r w:rsidRPr="006D7F4A">
        <w:rPr>
          <w:rFonts w:ascii="Arial" w:hAnsi="Arial" w:cs="Arial"/>
          <w:sz w:val="20"/>
          <w:szCs w:val="20"/>
        </w:rPr>
        <w:t xml:space="preserve"> verbal communication skills</w:t>
      </w:r>
      <w:r>
        <w:rPr>
          <w:rFonts w:ascii="Arial" w:hAnsi="Arial" w:cs="Arial"/>
          <w:sz w:val="20"/>
          <w:szCs w:val="20"/>
        </w:rPr>
        <w:t>.</w:t>
      </w:r>
    </w:p>
    <w:p w:rsidR="00EB2021" w:rsidP="005D5DB8" w14:paraId="07ADCE30" w14:textId="31CBC76D">
      <w:pPr>
        <w:numPr>
          <w:ilvl w:val="0"/>
          <w:numId w:val="2"/>
        </w:numPr>
        <w:spacing w:line="360" w:lineRule="auto"/>
        <w:rPr>
          <w:rFonts w:ascii="Arial" w:hAnsi="Arial" w:cs="Arial"/>
          <w:sz w:val="20"/>
          <w:szCs w:val="20"/>
        </w:rPr>
      </w:pPr>
      <w:r w:rsidRPr="00EB2021">
        <w:rPr>
          <w:rFonts w:ascii="Arial" w:hAnsi="Arial" w:cs="Arial"/>
          <w:sz w:val="20"/>
          <w:szCs w:val="20"/>
        </w:rPr>
        <w:t>Quick learner and adapt to learn any new technologies faster.</w:t>
      </w:r>
    </w:p>
    <w:p w:rsidR="000E786A" w:rsidP="005D5DB8" w14:paraId="3327EC4E" w14:textId="1D4BA89E">
      <w:pPr>
        <w:numPr>
          <w:ilvl w:val="0"/>
          <w:numId w:val="2"/>
        </w:numPr>
        <w:spacing w:line="360" w:lineRule="auto"/>
        <w:rPr>
          <w:rFonts w:ascii="Arial" w:hAnsi="Arial" w:cs="Arial"/>
          <w:sz w:val="20"/>
          <w:szCs w:val="20"/>
        </w:rPr>
      </w:pPr>
      <w:r w:rsidRPr="001A2015">
        <w:rPr>
          <w:rFonts w:ascii="Arial" w:hAnsi="Arial" w:cs="Arial"/>
          <w:sz w:val="20"/>
          <w:szCs w:val="20"/>
        </w:rPr>
        <w:t xml:space="preserve">Worked on projects in </w:t>
      </w:r>
      <w:r w:rsidR="00B84321">
        <w:rPr>
          <w:rFonts w:ascii="Arial" w:hAnsi="Arial" w:cs="Arial"/>
          <w:sz w:val="20"/>
          <w:szCs w:val="20"/>
        </w:rPr>
        <w:t xml:space="preserve">Agile and Waterfall </w:t>
      </w:r>
      <w:r w:rsidRPr="001A2015">
        <w:rPr>
          <w:rFonts w:ascii="Arial" w:hAnsi="Arial" w:cs="Arial"/>
          <w:sz w:val="20"/>
          <w:szCs w:val="20"/>
        </w:rPr>
        <w:t>methodology.</w:t>
      </w:r>
    </w:p>
    <w:p w:rsidR="00F76294" w:rsidP="005D5DB8" w14:paraId="56B268EC" w14:textId="009B859D">
      <w:pPr>
        <w:numPr>
          <w:ilvl w:val="0"/>
          <w:numId w:val="2"/>
        </w:numPr>
        <w:spacing w:line="360" w:lineRule="auto"/>
        <w:rPr>
          <w:rFonts w:ascii="Arial" w:hAnsi="Arial" w:cs="Arial"/>
          <w:sz w:val="20"/>
          <w:szCs w:val="20"/>
        </w:rPr>
      </w:pPr>
      <w:r>
        <w:rPr>
          <w:rFonts w:ascii="Arial" w:hAnsi="Arial" w:cs="Arial"/>
          <w:sz w:val="20"/>
          <w:szCs w:val="20"/>
        </w:rPr>
        <w:t xml:space="preserve">Worked on various IDE’s such as </w:t>
      </w:r>
      <w:r w:rsidRPr="00F76294">
        <w:rPr>
          <w:rFonts w:ascii="Arial" w:hAnsi="Arial" w:cs="Arial"/>
          <w:b/>
          <w:bCs/>
          <w:sz w:val="20"/>
          <w:szCs w:val="20"/>
        </w:rPr>
        <w:t>Visual Studio Code, Notepad++, IntelliJ, Studio3T, Robo3T</w:t>
      </w:r>
    </w:p>
    <w:p w:rsidR="001A2015" w:rsidRPr="007D59D6" w:rsidP="005D5DB8" w14:paraId="32545E26" w14:textId="77777777">
      <w:pPr>
        <w:numPr>
          <w:ilvl w:val="0"/>
          <w:numId w:val="2"/>
        </w:numPr>
        <w:spacing w:line="360" w:lineRule="auto"/>
        <w:rPr>
          <w:rFonts w:ascii="Arial" w:hAnsi="Arial" w:cs="Arial"/>
          <w:sz w:val="20"/>
          <w:szCs w:val="20"/>
        </w:rPr>
      </w:pPr>
      <w:r w:rsidRPr="007D59D6">
        <w:rPr>
          <w:rFonts w:ascii="Arial" w:hAnsi="Arial" w:cs="Arial"/>
          <w:b/>
          <w:bCs/>
          <w:sz w:val="20"/>
          <w:szCs w:val="20"/>
        </w:rPr>
        <w:t>Skill Set:</w:t>
      </w:r>
      <w:r>
        <w:rPr>
          <w:rFonts w:ascii="Arial" w:hAnsi="Arial" w:cs="Arial"/>
          <w:sz w:val="20"/>
          <w:szCs w:val="20"/>
        </w:rPr>
        <w:t xml:space="preserve"> </w:t>
      </w:r>
      <w:r>
        <w:rPr>
          <w:rFonts w:ascii="Arial" w:hAnsi="Arial" w:cs="Arial"/>
          <w:b/>
          <w:bCs/>
          <w:sz w:val="20"/>
          <w:szCs w:val="20"/>
        </w:rPr>
        <w:t>AngularJS, Angular with latest versions, NodeJS, ExpressJS, MongoDB, HTML, CSS, SCSS.</w:t>
      </w:r>
    </w:p>
    <w:p w:rsidR="00FC517F" w:rsidRPr="002B4266" w:rsidP="00FC517F" w14:paraId="48AC06D1" w14:textId="77777777">
      <w:pPr>
        <w:rPr>
          <w:rFonts w:ascii="Arial" w:hAnsi="Arial" w:cs="Arial"/>
          <w:sz w:val="20"/>
          <w:szCs w:val="20"/>
        </w:rPr>
      </w:pPr>
    </w:p>
    <w:p w:rsidR="00FC517F" w:rsidRPr="002B4266" w:rsidP="00FC517F" w14:paraId="0A8E6A1A" w14:textId="77777777">
      <w:pPr>
        <w:pStyle w:val="Tit"/>
        <w:shd w:val="pct10" w:color="auto" w:fill="auto"/>
        <w:ind w:right="-155"/>
        <w:rPr>
          <w:rFonts w:ascii="Arial" w:hAnsi="Arial" w:cs="Arial"/>
          <w:sz w:val="20"/>
        </w:rPr>
      </w:pPr>
      <w:r w:rsidRPr="002B4266">
        <w:rPr>
          <w:rFonts w:ascii="Arial" w:hAnsi="Arial" w:cs="Arial"/>
          <w:sz w:val="20"/>
        </w:rPr>
        <w:t>Professional Experience</w:t>
      </w:r>
    </w:p>
    <w:p w:rsidR="00FC517F" w:rsidP="00FC517F" w14:paraId="148929AF" w14:textId="194A3873">
      <w:pPr>
        <w:rPr>
          <w:rFonts w:ascii="Arial" w:hAnsi="Arial" w:cs="Arial"/>
          <w:b/>
          <w:sz w:val="20"/>
          <w:szCs w:val="20"/>
        </w:rPr>
      </w:pPr>
      <w:r w:rsidRPr="002B4266">
        <w:rPr>
          <w:rFonts w:ascii="Arial" w:hAnsi="Arial" w:cs="Arial"/>
          <w:b/>
          <w:sz w:val="20"/>
          <w:szCs w:val="20"/>
        </w:rPr>
        <w:t xml:space="preserve">Total Work Experience: </w:t>
      </w:r>
      <w:r w:rsidR="005A0AE6">
        <w:rPr>
          <w:rFonts w:ascii="Arial" w:hAnsi="Arial" w:cs="Arial"/>
          <w:b/>
          <w:sz w:val="20"/>
          <w:szCs w:val="20"/>
        </w:rPr>
        <w:t>7</w:t>
      </w:r>
      <w:r w:rsidR="004E56F1">
        <w:rPr>
          <w:rFonts w:ascii="Arial" w:hAnsi="Arial" w:cs="Arial"/>
          <w:b/>
          <w:sz w:val="20"/>
          <w:szCs w:val="20"/>
        </w:rPr>
        <w:t>+</w:t>
      </w:r>
      <w:r w:rsidRPr="002B4266">
        <w:rPr>
          <w:rFonts w:ascii="Arial" w:hAnsi="Arial" w:cs="Arial"/>
          <w:b/>
          <w:sz w:val="20"/>
          <w:szCs w:val="20"/>
        </w:rPr>
        <w:t xml:space="preserve"> Year</w:t>
      </w:r>
      <w:r w:rsidR="00496C14">
        <w:rPr>
          <w:rFonts w:ascii="Arial" w:hAnsi="Arial" w:cs="Arial"/>
          <w:b/>
          <w:sz w:val="20"/>
          <w:szCs w:val="20"/>
        </w:rPr>
        <w:t>s</w:t>
      </w:r>
    </w:p>
    <w:p w:rsidR="004C4228" w:rsidP="00EF7A88" w14:paraId="3DE9B33A" w14:textId="77777777">
      <w:pPr>
        <w:rPr>
          <w:rFonts w:ascii="Arial" w:hAnsi="Arial" w:cs="Arial"/>
          <w:b/>
          <w:sz w:val="20"/>
          <w:szCs w:val="20"/>
          <w:u w:val="single"/>
        </w:rPr>
      </w:pPr>
    </w:p>
    <w:p w:rsidR="004C4228" w:rsidRPr="00AA6182" w:rsidP="00EF7A88" w14:paraId="53B6B0C3" w14:textId="633F7781">
      <w:pPr>
        <w:rPr>
          <w:rFonts w:ascii="Arial" w:hAnsi="Arial" w:cs="Arial"/>
          <w:bCs/>
          <w:sz w:val="20"/>
          <w:szCs w:val="20"/>
        </w:rPr>
      </w:pPr>
      <w:r w:rsidRPr="00AA6182">
        <w:rPr>
          <w:rFonts w:ascii="Arial" w:hAnsi="Arial" w:cs="Arial"/>
          <w:bCs/>
          <w:sz w:val="20"/>
          <w:szCs w:val="20"/>
        </w:rPr>
        <w:t xml:space="preserve">Infosys Limited as Technical Lead from May 2022 to </w:t>
      </w:r>
      <w:r w:rsidRPr="00AA6182" w:rsidR="00AA6182">
        <w:rPr>
          <w:rFonts w:ascii="Arial" w:hAnsi="Arial" w:cs="Arial"/>
          <w:bCs/>
          <w:sz w:val="20"/>
          <w:szCs w:val="20"/>
        </w:rPr>
        <w:t>June 2024</w:t>
      </w:r>
      <w:r w:rsidR="00AA6182">
        <w:rPr>
          <w:rFonts w:ascii="Arial" w:hAnsi="Arial" w:cs="Arial"/>
          <w:bCs/>
          <w:sz w:val="20"/>
          <w:szCs w:val="20"/>
        </w:rPr>
        <w:t>.</w:t>
      </w:r>
    </w:p>
    <w:p w:rsidR="00A848AB" w:rsidP="00EF7A88" w14:paraId="4D4401BC" w14:textId="77777777">
      <w:pPr>
        <w:rPr>
          <w:rFonts w:ascii="Arial" w:hAnsi="Arial" w:cs="Arial"/>
          <w:b/>
          <w:sz w:val="20"/>
          <w:szCs w:val="20"/>
          <w:u w:val="single"/>
        </w:rPr>
      </w:pPr>
    </w:p>
    <w:p w:rsidR="00A848AB" w:rsidRPr="000B1882" w:rsidP="00A848AB" w14:paraId="3A96483A" w14:textId="1D7AE9FF">
      <w:pPr>
        <w:rPr>
          <w:rFonts w:ascii="Arial" w:hAnsi="Arial" w:cs="Arial"/>
          <w:sz w:val="20"/>
          <w:szCs w:val="20"/>
        </w:rPr>
      </w:pPr>
      <w:r w:rsidRPr="000B1882">
        <w:rPr>
          <w:rFonts w:ascii="Arial" w:hAnsi="Arial" w:cs="Arial"/>
          <w:sz w:val="20"/>
          <w:szCs w:val="20"/>
        </w:rPr>
        <w:t>R-Systems International Pvt. Ltd. as a Senior Software Engineer from Sep-2020 to Apr-2022</w:t>
      </w:r>
      <w:r w:rsidRPr="000B1882" w:rsidR="001163B3">
        <w:rPr>
          <w:rFonts w:ascii="Arial" w:hAnsi="Arial" w:cs="Arial"/>
          <w:sz w:val="20"/>
          <w:szCs w:val="20"/>
        </w:rPr>
        <w:t>.</w:t>
      </w:r>
    </w:p>
    <w:p w:rsidR="00FC517F" w:rsidRPr="000B1882" w:rsidP="00FC517F" w14:paraId="2420DA4E" w14:textId="77777777">
      <w:pPr>
        <w:rPr>
          <w:rFonts w:ascii="Arial" w:hAnsi="Arial" w:cs="Arial"/>
          <w:sz w:val="20"/>
          <w:szCs w:val="20"/>
          <w:u w:val="single"/>
        </w:rPr>
      </w:pPr>
    </w:p>
    <w:p w:rsidR="00FC517F" w:rsidRPr="000B1882" w:rsidP="00FC517F" w14:paraId="5BB581D6" w14:textId="0531ABFD">
      <w:pPr>
        <w:rPr>
          <w:rFonts w:ascii="Arial" w:hAnsi="Arial" w:cs="Arial"/>
          <w:sz w:val="20"/>
          <w:szCs w:val="20"/>
        </w:rPr>
      </w:pPr>
      <w:r w:rsidRPr="000B1882">
        <w:rPr>
          <w:rFonts w:ascii="Arial" w:hAnsi="Arial" w:cs="Arial"/>
          <w:sz w:val="20"/>
          <w:szCs w:val="20"/>
        </w:rPr>
        <w:t>OneClick Technologies P</w:t>
      </w:r>
      <w:r w:rsidRPr="000B1882" w:rsidR="00BF1C91">
        <w:rPr>
          <w:rFonts w:ascii="Arial" w:hAnsi="Arial" w:cs="Arial"/>
          <w:sz w:val="20"/>
          <w:szCs w:val="20"/>
        </w:rPr>
        <w:t>vt.</w:t>
      </w:r>
      <w:r w:rsidRPr="000B1882">
        <w:rPr>
          <w:rFonts w:ascii="Arial" w:hAnsi="Arial" w:cs="Arial"/>
          <w:sz w:val="20"/>
          <w:szCs w:val="20"/>
        </w:rPr>
        <w:t xml:space="preserve"> L</w:t>
      </w:r>
      <w:r w:rsidRPr="000B1882" w:rsidR="00BF1C91">
        <w:rPr>
          <w:rFonts w:ascii="Arial" w:hAnsi="Arial" w:cs="Arial"/>
          <w:sz w:val="20"/>
          <w:szCs w:val="20"/>
        </w:rPr>
        <w:t xml:space="preserve">td. as a Software </w:t>
      </w:r>
      <w:r w:rsidRPr="000B1882" w:rsidR="005C4506">
        <w:rPr>
          <w:rFonts w:ascii="Arial" w:hAnsi="Arial" w:cs="Arial"/>
          <w:sz w:val="20"/>
          <w:szCs w:val="20"/>
        </w:rPr>
        <w:t>Engineer</w:t>
      </w:r>
      <w:r w:rsidRPr="000B1882" w:rsidR="00BF1C91">
        <w:rPr>
          <w:rFonts w:ascii="Arial" w:hAnsi="Arial" w:cs="Arial"/>
          <w:sz w:val="20"/>
          <w:szCs w:val="20"/>
        </w:rPr>
        <w:t xml:space="preserve"> from </w:t>
      </w:r>
      <w:r w:rsidRPr="000B1882" w:rsidR="00A848AB">
        <w:rPr>
          <w:rFonts w:ascii="Arial" w:hAnsi="Arial" w:cs="Arial"/>
          <w:sz w:val="20"/>
          <w:szCs w:val="20"/>
        </w:rPr>
        <w:t>November-2017 to August-2020</w:t>
      </w:r>
      <w:r w:rsidRPr="000B1882" w:rsidR="001163B3">
        <w:rPr>
          <w:rFonts w:ascii="Arial" w:hAnsi="Arial" w:cs="Arial"/>
          <w:sz w:val="20"/>
          <w:szCs w:val="20"/>
        </w:rPr>
        <w:t>.</w:t>
      </w:r>
    </w:p>
    <w:p w:rsidR="006E3FF7" w:rsidRPr="000B1882" w:rsidP="00FC517F" w14:paraId="73CA1E56" w14:textId="77777777">
      <w:pPr>
        <w:rPr>
          <w:rFonts w:ascii="Arial" w:hAnsi="Arial" w:cs="Arial"/>
          <w:sz w:val="20"/>
          <w:szCs w:val="20"/>
        </w:rPr>
      </w:pPr>
    </w:p>
    <w:p w:rsidR="006E3FF7" w:rsidRPr="000B1882" w:rsidP="006E3FF7" w14:paraId="1631E8E9" w14:textId="22224455">
      <w:pPr>
        <w:rPr>
          <w:rFonts w:ascii="Arial" w:hAnsi="Arial" w:cs="Arial"/>
          <w:sz w:val="20"/>
          <w:szCs w:val="20"/>
        </w:rPr>
      </w:pPr>
      <w:r w:rsidRPr="000B1882">
        <w:rPr>
          <w:rFonts w:ascii="Arial" w:hAnsi="Arial" w:cs="Arial"/>
          <w:sz w:val="20"/>
          <w:szCs w:val="20"/>
        </w:rPr>
        <w:t>Webmind</w:t>
      </w:r>
      <w:r w:rsidRPr="000B1882">
        <w:rPr>
          <w:rFonts w:ascii="Arial" w:hAnsi="Arial" w:cs="Arial"/>
          <w:sz w:val="20"/>
          <w:szCs w:val="20"/>
        </w:rPr>
        <w:t xml:space="preserve"> Infotech Pvt. Ltd. as a Software Developer from March-2016 to April-2017.</w:t>
      </w:r>
    </w:p>
    <w:p w:rsidR="00704DDE" w:rsidRPr="002B4266" w:rsidP="006E3FF7" w14:paraId="7EF7D649" w14:textId="77777777">
      <w:pPr>
        <w:rPr>
          <w:rFonts w:ascii="Arial" w:hAnsi="Arial" w:cs="Arial"/>
          <w:bCs/>
          <w:sz w:val="20"/>
          <w:szCs w:val="20"/>
        </w:rPr>
      </w:pPr>
    </w:p>
    <w:p w:rsidR="00FC517F" w:rsidRPr="002B4266" w:rsidP="00FC517F" w14:paraId="2A21F1BB" w14:textId="77777777">
      <w:pPr>
        <w:rPr>
          <w:rFonts w:ascii="Arial" w:hAnsi="Arial" w:cs="Arial"/>
          <w:b/>
          <w:sz w:val="20"/>
          <w:szCs w:val="20"/>
          <w:u w:val="single"/>
        </w:rPr>
      </w:pPr>
    </w:p>
    <w:p w:rsidR="00FC517F" w:rsidRPr="009302C8" w:rsidP="009302C8" w14:paraId="7343674D" w14:textId="305324B9">
      <w:pPr>
        <w:keepNext/>
        <w:keepLines/>
        <w:pBdr>
          <w:bottom w:val="single" w:sz="6" w:space="0" w:color="000000"/>
        </w:pBdr>
        <w:shd w:val="clear" w:color="auto" w:fill="E5E5E5"/>
        <w:spacing w:after="146" w:line="259" w:lineRule="auto"/>
        <w:ind w:left="-5" w:hanging="10"/>
        <w:outlineLvl w:val="0"/>
        <w:rPr>
          <w:rFonts w:ascii="Arial" w:eastAsia="Arial" w:hAnsi="Arial" w:cs="Arial"/>
          <w:b/>
          <w:color w:val="000000"/>
          <w:sz w:val="20"/>
          <w:szCs w:val="20"/>
          <w:lang w:val="en-IN" w:eastAsia="en-IN"/>
        </w:rPr>
      </w:pPr>
      <w:r w:rsidRPr="009302C8">
        <w:rPr>
          <w:rFonts w:ascii="Arial" w:eastAsia="Arial" w:hAnsi="Arial" w:cs="Arial"/>
          <w:b/>
          <w:color w:val="000000"/>
          <w:sz w:val="20"/>
          <w:szCs w:val="20"/>
          <w:lang w:val="en-IN" w:eastAsia="en-IN"/>
        </w:rPr>
        <w:t>Work Profile:</w:t>
      </w:r>
      <w:r w:rsidRPr="009302C8">
        <w:rPr>
          <w:rFonts w:ascii="Arial" w:eastAsia="Arial" w:hAnsi="Arial" w:cs="Arial"/>
          <w:b/>
          <w:color w:val="000000"/>
          <w:sz w:val="20"/>
          <w:szCs w:val="20"/>
          <w:lang w:val="en-IN" w:eastAsia="en-IN"/>
        </w:rPr>
        <w:tab/>
      </w:r>
    </w:p>
    <w:p w:rsidR="00805410" w:rsidP="00FC517F" w14:paraId="00B4AD1F" w14:textId="2E621E8F">
      <w:pPr>
        <w:rPr>
          <w:rFonts w:ascii="Arial" w:hAnsi="Arial" w:cs="Arial"/>
          <w:b/>
          <w:sz w:val="20"/>
          <w:szCs w:val="20"/>
        </w:rPr>
      </w:pPr>
    </w:p>
    <w:p w:rsidR="00871B6E" w:rsidP="00871B6E" w14:paraId="7889D9B0" w14:textId="77777777">
      <w:pPr>
        <w:pStyle w:val="paragraph"/>
        <w:spacing w:before="0" w:beforeAutospacing="0" w:after="0" w:afterAutospacing="0"/>
        <w:ind w:left="-15" w:right="1905"/>
        <w:textAlignment w:val="baseline"/>
        <w:rPr>
          <w:rFonts w:ascii="Segoe UI" w:hAnsi="Segoe UI" w:cs="Segoe UI"/>
          <w:sz w:val="18"/>
          <w:szCs w:val="18"/>
        </w:rPr>
      </w:pPr>
      <w:r>
        <w:rPr>
          <w:rStyle w:val="normaltextrun"/>
          <w:rFonts w:ascii="Arial" w:hAnsi="Arial" w:cs="Arial"/>
          <w:b/>
          <w:bCs/>
          <w:sz w:val="20"/>
          <w:szCs w:val="20"/>
        </w:rPr>
        <w:t>Project Title:</w:t>
      </w:r>
      <w:r>
        <w:rPr>
          <w:rStyle w:val="normaltextrun"/>
          <w:rFonts w:ascii="Arial" w:hAnsi="Arial" w:cs="Arial"/>
          <w:sz w:val="20"/>
          <w:szCs w:val="20"/>
        </w:rPr>
        <w:t xml:space="preserve"> </w:t>
      </w:r>
      <w:r>
        <w:rPr>
          <w:rStyle w:val="normaltextrun"/>
          <w:rFonts w:ascii="Arial" w:hAnsi="Arial" w:cs="Arial"/>
          <w:b/>
          <w:bCs/>
          <w:sz w:val="20"/>
          <w:szCs w:val="20"/>
        </w:rPr>
        <w:t>LSSVC-UI Migration</w:t>
      </w:r>
      <w:r>
        <w:rPr>
          <w:rStyle w:val="eop"/>
          <w:rFonts w:ascii="Arial" w:hAnsi="Arial" w:cs="Arial"/>
          <w:sz w:val="20"/>
        </w:rPr>
        <w:t> </w:t>
      </w:r>
    </w:p>
    <w:p w:rsidR="00871B6E" w:rsidP="00871B6E" w14:paraId="5B7133F1" w14:textId="77777777">
      <w:pPr>
        <w:pStyle w:val="paragraph"/>
        <w:spacing w:before="0" w:beforeAutospacing="0" w:after="0" w:afterAutospacing="0"/>
        <w:ind w:left="-15" w:right="1905"/>
        <w:textAlignment w:val="baseline"/>
        <w:rPr>
          <w:rFonts w:ascii="Segoe UI" w:hAnsi="Segoe UI" w:cs="Segoe UI"/>
          <w:sz w:val="18"/>
          <w:szCs w:val="18"/>
        </w:rPr>
      </w:pPr>
      <w:r>
        <w:rPr>
          <w:rStyle w:val="normaltextrun"/>
          <w:rFonts w:ascii="Arial" w:hAnsi="Arial" w:cs="Arial"/>
          <w:b/>
          <w:bCs/>
          <w:sz w:val="20"/>
          <w:szCs w:val="20"/>
        </w:rPr>
        <w:t>Client: APL Logistics</w:t>
      </w:r>
      <w:r>
        <w:rPr>
          <w:rStyle w:val="eop"/>
          <w:rFonts w:ascii="Arial" w:hAnsi="Arial" w:cs="Arial"/>
          <w:sz w:val="20"/>
        </w:rPr>
        <w:t> </w:t>
      </w:r>
    </w:p>
    <w:p w:rsidR="00871B6E" w:rsidP="00871B6E" w14:paraId="20E279E5" w14:textId="77777777">
      <w:pPr>
        <w:pStyle w:val="paragraph"/>
        <w:spacing w:before="0" w:beforeAutospacing="0" w:after="0" w:afterAutospacing="0"/>
        <w:ind w:left="-15" w:right="1905"/>
        <w:textAlignment w:val="baseline"/>
        <w:rPr>
          <w:rFonts w:ascii="Segoe UI" w:hAnsi="Segoe UI" w:cs="Segoe UI"/>
          <w:sz w:val="18"/>
          <w:szCs w:val="18"/>
        </w:rPr>
      </w:pPr>
      <w:r>
        <w:rPr>
          <w:rStyle w:val="normaltextrun"/>
          <w:rFonts w:ascii="Arial" w:hAnsi="Arial" w:cs="Arial"/>
          <w:b/>
          <w:bCs/>
          <w:sz w:val="20"/>
          <w:szCs w:val="20"/>
        </w:rPr>
        <w:t>Technologies:</w:t>
      </w:r>
      <w:r>
        <w:rPr>
          <w:rStyle w:val="normaltextrun"/>
          <w:rFonts w:ascii="Arial" w:hAnsi="Arial" w:cs="Arial"/>
          <w:sz w:val="20"/>
          <w:szCs w:val="20"/>
        </w:rPr>
        <w:t xml:space="preserve"> Angular 15, HTML, CSS</w:t>
      </w:r>
      <w:r>
        <w:rPr>
          <w:rStyle w:val="eop"/>
          <w:rFonts w:ascii="Arial" w:hAnsi="Arial" w:cs="Arial"/>
          <w:sz w:val="20"/>
        </w:rPr>
        <w:t> </w:t>
      </w:r>
    </w:p>
    <w:p w:rsidR="00871B6E" w:rsidP="00871B6E" w14:paraId="2B6B1BC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Description:</w:t>
      </w:r>
      <w:r>
        <w:rPr>
          <w:rStyle w:val="normaltextrun"/>
          <w:rFonts w:ascii="Arial" w:hAnsi="Arial" w:cs="Arial"/>
          <w:sz w:val="20"/>
          <w:szCs w:val="20"/>
        </w:rPr>
        <w:t xml:space="preserve"> Project was basically related to logistics services providing to B2B, and B2C in more than 60 countries. Application provides user to create booking for shipment along automotive, consumer, industrial goods. This is migration-based project, upgrading angular 1</w:t>
      </w:r>
      <w:r>
        <w:rPr>
          <w:rStyle w:val="normaltextrun"/>
          <w:rFonts w:ascii="Arial" w:hAnsi="Arial" w:cs="Arial"/>
          <w:sz w:val="16"/>
          <w:szCs w:val="16"/>
          <w:vertAlign w:val="superscript"/>
        </w:rPr>
        <w:t>st</w:t>
      </w:r>
      <w:r>
        <w:rPr>
          <w:rStyle w:val="normaltextrun"/>
          <w:rFonts w:ascii="Arial" w:hAnsi="Arial" w:cs="Arial"/>
          <w:sz w:val="20"/>
          <w:szCs w:val="20"/>
        </w:rPr>
        <w:t xml:space="preserve"> version to angular 15 by taking references from previous written code and writing new as well to provide quality.</w:t>
      </w:r>
      <w:r>
        <w:rPr>
          <w:rStyle w:val="eop"/>
          <w:rFonts w:ascii="Arial" w:hAnsi="Arial" w:cs="Arial"/>
          <w:sz w:val="20"/>
        </w:rPr>
        <w:t> </w:t>
      </w:r>
    </w:p>
    <w:p w:rsidR="00871B6E" w:rsidP="00871B6E" w14:paraId="4714CBF3"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rPr>
        <w:t> </w:t>
      </w:r>
    </w:p>
    <w:p w:rsidR="00871B6E" w:rsidP="00871B6E" w14:paraId="03E10764" w14:textId="77777777">
      <w:pPr>
        <w:pStyle w:val="paragraph"/>
        <w:spacing w:before="0" w:beforeAutospacing="0" w:after="0" w:afterAutospacing="0"/>
        <w:textAlignment w:val="baseline"/>
        <w:rPr>
          <w:rStyle w:val="eop"/>
          <w:sz w:val="27"/>
          <w:szCs w:val="27"/>
        </w:rPr>
      </w:pPr>
      <w:r>
        <w:rPr>
          <w:rStyle w:val="normaltextrun"/>
          <w:rFonts w:ascii="Arial" w:hAnsi="Arial" w:cs="Arial"/>
          <w:b/>
          <w:bCs/>
          <w:sz w:val="20"/>
          <w:szCs w:val="20"/>
        </w:rPr>
        <w:t>Role and Responsibilities:</w:t>
      </w:r>
      <w:r>
        <w:rPr>
          <w:rStyle w:val="normaltextrun"/>
          <w:color w:val="000000"/>
          <w:sz w:val="27"/>
          <w:szCs w:val="27"/>
        </w:rPr>
        <w:t> </w:t>
      </w:r>
      <w:r>
        <w:rPr>
          <w:rStyle w:val="eop"/>
          <w:sz w:val="27"/>
          <w:szCs w:val="27"/>
        </w:rPr>
        <w:t> </w:t>
      </w:r>
    </w:p>
    <w:p w:rsidR="00871B6E" w:rsidP="00871B6E" w14:paraId="4EFE2DF3" w14:textId="77777777">
      <w:pPr>
        <w:pStyle w:val="paragraph"/>
        <w:numPr>
          <w:ilvl w:val="0"/>
          <w:numId w:val="15"/>
        </w:numPr>
        <w:spacing w:before="0" w:beforeAutospacing="0" w:after="0" w:afterAutospacing="0"/>
        <w:textAlignment w:val="baseline"/>
        <w:rPr>
          <w:rStyle w:val="eop"/>
          <w:rFonts w:ascii="Arial" w:hAnsi="Arial" w:cs="Arial"/>
          <w:sz w:val="20"/>
          <w:szCs w:val="20"/>
        </w:rPr>
      </w:pPr>
      <w:r>
        <w:rPr>
          <w:rStyle w:val="normaltextrun"/>
          <w:rFonts w:ascii="Arial" w:hAnsi="Arial" w:cs="Arial"/>
          <w:sz w:val="20"/>
          <w:szCs w:val="20"/>
        </w:rPr>
        <w:t>Worked on development for engineering project by writing fresh code and use some predefined components.</w:t>
      </w:r>
      <w:r>
        <w:rPr>
          <w:rStyle w:val="eop"/>
          <w:rFonts w:ascii="Arial" w:hAnsi="Arial" w:cs="Arial"/>
          <w:sz w:val="20"/>
        </w:rPr>
        <w:t> </w:t>
      </w:r>
    </w:p>
    <w:p w:rsidR="00871B6E" w:rsidP="00871B6E" w14:paraId="3502BFB3" w14:textId="77777777">
      <w:pPr>
        <w:pStyle w:val="paragraph"/>
        <w:numPr>
          <w:ilvl w:val="0"/>
          <w:numId w:val="15"/>
        </w:numPr>
        <w:spacing w:before="0" w:beforeAutospacing="0" w:after="0" w:afterAutospacing="0"/>
        <w:textAlignment w:val="baseline"/>
        <w:rPr>
          <w:rFonts w:ascii="Arial" w:hAnsi="Arial" w:cs="Arial"/>
          <w:sz w:val="20"/>
          <w:szCs w:val="20"/>
        </w:rPr>
      </w:pPr>
      <w:r w:rsidRPr="00871B6E">
        <w:rPr>
          <w:rStyle w:val="normaltextrun"/>
          <w:rFonts w:ascii="Arial" w:hAnsi="Arial" w:cs="Arial"/>
          <w:sz w:val="20"/>
          <w:szCs w:val="20"/>
        </w:rPr>
        <w:t>Worked on AGILE, stick to defined stories and related task and deliver with specified time.</w:t>
      </w:r>
      <w:r w:rsidRPr="00871B6E">
        <w:rPr>
          <w:rStyle w:val="eop"/>
          <w:rFonts w:ascii="Arial" w:hAnsi="Arial" w:cs="Arial"/>
          <w:sz w:val="20"/>
        </w:rPr>
        <w:t> </w:t>
      </w:r>
    </w:p>
    <w:p w:rsidR="00871B6E" w:rsidP="00871B6E" w14:paraId="68D5AD69" w14:textId="77777777">
      <w:pPr>
        <w:pStyle w:val="paragraph"/>
        <w:numPr>
          <w:ilvl w:val="0"/>
          <w:numId w:val="15"/>
        </w:numPr>
        <w:spacing w:before="0" w:beforeAutospacing="0" w:after="0" w:afterAutospacing="0"/>
        <w:textAlignment w:val="baseline"/>
        <w:rPr>
          <w:rFonts w:ascii="Arial" w:hAnsi="Arial" w:cs="Arial"/>
          <w:sz w:val="20"/>
          <w:szCs w:val="20"/>
        </w:rPr>
      </w:pPr>
      <w:r w:rsidRPr="00871B6E">
        <w:rPr>
          <w:rStyle w:val="normaltextrun"/>
          <w:rFonts w:ascii="Arial" w:hAnsi="Arial" w:cs="Arial"/>
          <w:sz w:val="20"/>
          <w:szCs w:val="20"/>
        </w:rPr>
        <w:t>Helping team member to solve the problems, worked on some architectural changes as well.</w:t>
      </w:r>
      <w:r w:rsidRPr="00871B6E">
        <w:rPr>
          <w:rStyle w:val="eop"/>
          <w:rFonts w:ascii="Arial" w:hAnsi="Arial" w:cs="Arial"/>
          <w:sz w:val="20"/>
        </w:rPr>
        <w:t> </w:t>
      </w:r>
    </w:p>
    <w:p w:rsidR="00871B6E" w:rsidP="00871B6E" w14:paraId="07F9F511" w14:textId="77777777">
      <w:pPr>
        <w:pStyle w:val="paragraph"/>
        <w:numPr>
          <w:ilvl w:val="0"/>
          <w:numId w:val="15"/>
        </w:numPr>
        <w:spacing w:before="0" w:beforeAutospacing="0" w:after="0" w:afterAutospacing="0"/>
        <w:textAlignment w:val="baseline"/>
        <w:rPr>
          <w:rFonts w:ascii="Arial" w:hAnsi="Arial" w:cs="Arial"/>
          <w:sz w:val="20"/>
          <w:szCs w:val="20"/>
        </w:rPr>
      </w:pPr>
      <w:r w:rsidRPr="00871B6E">
        <w:rPr>
          <w:rStyle w:val="normaltextrun"/>
          <w:rFonts w:ascii="Arial" w:hAnsi="Arial" w:cs="Arial"/>
          <w:sz w:val="20"/>
          <w:szCs w:val="20"/>
        </w:rPr>
        <w:t>Attended regular scrum, several client meetings to understand the requirement.</w:t>
      </w:r>
      <w:r w:rsidRPr="00871B6E">
        <w:rPr>
          <w:rStyle w:val="eop"/>
          <w:rFonts w:ascii="Arial" w:hAnsi="Arial" w:cs="Arial"/>
          <w:sz w:val="20"/>
        </w:rPr>
        <w:t> </w:t>
      </w:r>
    </w:p>
    <w:p w:rsidR="00871B6E" w:rsidRPr="00871B6E" w:rsidP="00871B6E" w14:paraId="6AAE7918" w14:textId="34144077">
      <w:pPr>
        <w:pStyle w:val="paragraph"/>
        <w:numPr>
          <w:ilvl w:val="0"/>
          <w:numId w:val="15"/>
        </w:numPr>
        <w:spacing w:before="0" w:beforeAutospacing="0" w:after="0" w:afterAutospacing="0"/>
        <w:textAlignment w:val="baseline"/>
        <w:rPr>
          <w:rFonts w:ascii="Arial" w:hAnsi="Arial" w:cs="Arial"/>
          <w:sz w:val="20"/>
          <w:szCs w:val="20"/>
        </w:rPr>
      </w:pPr>
      <w:r w:rsidRPr="00871B6E">
        <w:rPr>
          <w:rStyle w:val="normaltextrun"/>
          <w:rFonts w:ascii="Arial" w:hAnsi="Arial" w:cs="Arial"/>
          <w:sz w:val="20"/>
          <w:szCs w:val="20"/>
        </w:rPr>
        <w:t>Used GIT repo as code versioning tool.</w:t>
      </w:r>
      <w:r w:rsidRPr="00871B6E">
        <w:rPr>
          <w:rStyle w:val="eop"/>
          <w:rFonts w:ascii="Arial" w:hAnsi="Arial" w:cs="Arial"/>
          <w:sz w:val="20"/>
        </w:rPr>
        <w:t> </w:t>
      </w:r>
    </w:p>
    <w:p w:rsidR="00871B6E" w:rsidP="00F33E36" w14:paraId="095D2B9E" w14:textId="77777777">
      <w:pPr>
        <w:spacing w:after="4" w:line="276" w:lineRule="auto"/>
        <w:ind w:left="-5" w:right="1915" w:hanging="10"/>
        <w:rPr>
          <w:rFonts w:ascii="Arial" w:eastAsia="Arial" w:hAnsi="Arial" w:cs="Arial"/>
          <w:b/>
          <w:bCs/>
          <w:sz w:val="20"/>
        </w:rPr>
      </w:pPr>
    </w:p>
    <w:p w:rsidR="00871B6E" w:rsidP="00F33E36" w14:paraId="3D72315A" w14:textId="77777777">
      <w:pPr>
        <w:spacing w:after="4" w:line="276" w:lineRule="auto"/>
        <w:ind w:left="-5" w:right="1915" w:hanging="10"/>
        <w:rPr>
          <w:rFonts w:ascii="Arial" w:eastAsia="Arial" w:hAnsi="Arial" w:cs="Arial"/>
          <w:b/>
          <w:bCs/>
          <w:sz w:val="20"/>
        </w:rPr>
      </w:pPr>
    </w:p>
    <w:p w:rsidR="00805410" w:rsidP="00F33E36" w14:paraId="463F4AC3" w14:textId="44179C82">
      <w:pPr>
        <w:spacing w:after="4" w:line="276" w:lineRule="auto"/>
        <w:ind w:left="-5" w:right="1915" w:hanging="10"/>
      </w:pPr>
      <w:r w:rsidRPr="00C17851">
        <w:rPr>
          <w:rFonts w:ascii="Arial" w:eastAsia="Arial" w:hAnsi="Arial" w:cs="Arial"/>
          <w:b/>
          <w:bCs/>
          <w:sz w:val="20"/>
        </w:rPr>
        <w:t>Project Title:</w:t>
      </w:r>
      <w:r>
        <w:rPr>
          <w:rFonts w:ascii="Arial" w:eastAsia="Arial" w:hAnsi="Arial" w:cs="Arial"/>
          <w:sz w:val="20"/>
        </w:rPr>
        <w:t xml:space="preserve"> </w:t>
      </w:r>
      <w:r w:rsidR="00F33E36">
        <w:rPr>
          <w:rFonts w:ascii="Arial" w:eastAsia="Arial" w:hAnsi="Arial" w:cs="Arial"/>
          <w:b/>
          <w:sz w:val="20"/>
        </w:rPr>
        <w:t>OffDuty</w:t>
      </w:r>
      <w:r w:rsidR="00F33E36">
        <w:rPr>
          <w:rFonts w:ascii="Arial" w:eastAsia="Arial" w:hAnsi="Arial" w:cs="Arial"/>
          <w:b/>
          <w:sz w:val="20"/>
        </w:rPr>
        <w:t>, Inbound,</w:t>
      </w:r>
      <w:r w:rsidR="00C17851">
        <w:rPr>
          <w:rFonts w:ascii="Arial" w:eastAsia="Arial" w:hAnsi="Arial" w:cs="Arial"/>
          <w:b/>
          <w:sz w:val="20"/>
        </w:rPr>
        <w:t xml:space="preserve"> Outbound and </w:t>
      </w:r>
      <w:r w:rsidR="00F33E36">
        <w:rPr>
          <w:rFonts w:ascii="Arial" w:eastAsia="Arial" w:hAnsi="Arial" w:cs="Arial"/>
          <w:b/>
          <w:sz w:val="20"/>
        </w:rPr>
        <w:t>Engineering</w:t>
      </w:r>
    </w:p>
    <w:p w:rsidR="00805410" w:rsidRPr="00C17851" w:rsidP="00F33E36" w14:paraId="4D0314B7" w14:textId="0990CD78">
      <w:pPr>
        <w:spacing w:after="4" w:line="276" w:lineRule="auto"/>
        <w:ind w:left="-5" w:right="1915" w:hanging="10"/>
        <w:rPr>
          <w:rFonts w:ascii="Arial" w:eastAsia="Arial" w:hAnsi="Arial" w:cs="Arial"/>
          <w:b/>
          <w:bCs/>
          <w:sz w:val="20"/>
        </w:rPr>
      </w:pPr>
      <w:r w:rsidRPr="00C17851">
        <w:rPr>
          <w:rFonts w:ascii="Arial" w:eastAsia="Arial" w:hAnsi="Arial" w:cs="Arial"/>
          <w:b/>
          <w:bCs/>
          <w:sz w:val="20"/>
        </w:rPr>
        <w:t>Client:</w:t>
      </w:r>
      <w:r>
        <w:rPr>
          <w:rFonts w:ascii="Arial" w:eastAsia="Arial" w:hAnsi="Arial" w:cs="Arial"/>
          <w:b/>
          <w:sz w:val="20"/>
        </w:rPr>
        <w:t xml:space="preserve"> </w:t>
      </w:r>
      <w:r w:rsidRPr="00AB5DE3" w:rsidR="00C17851">
        <w:rPr>
          <w:rFonts w:ascii="Arial" w:eastAsia="Arial" w:hAnsi="Arial" w:cs="Arial"/>
          <w:sz w:val="20"/>
        </w:rPr>
        <w:t>One of the largest freight railroads in the United States</w:t>
      </w:r>
      <w:r w:rsidR="00273EA5">
        <w:rPr>
          <w:rFonts w:ascii="Arial" w:eastAsia="Arial" w:hAnsi="Arial" w:cs="Arial"/>
          <w:sz w:val="20"/>
        </w:rPr>
        <w:t>.</w:t>
      </w:r>
    </w:p>
    <w:p w:rsidR="00805410" w:rsidP="00F33E36" w14:paraId="0A3E8C1F" w14:textId="52703E4F">
      <w:pPr>
        <w:spacing w:after="4" w:line="276" w:lineRule="auto"/>
        <w:ind w:left="-5" w:right="1915" w:hanging="10"/>
        <w:rPr>
          <w:rFonts w:ascii="Arial" w:eastAsia="Arial" w:hAnsi="Arial" w:cs="Arial"/>
          <w:sz w:val="20"/>
        </w:rPr>
      </w:pPr>
      <w:r w:rsidRPr="00C17851">
        <w:rPr>
          <w:rFonts w:ascii="Arial" w:eastAsia="Arial" w:hAnsi="Arial" w:cs="Arial"/>
          <w:b/>
          <w:bCs/>
          <w:sz w:val="20"/>
        </w:rPr>
        <w:t>Technologies:</w:t>
      </w:r>
      <w:r>
        <w:rPr>
          <w:rFonts w:ascii="Arial" w:eastAsia="Arial" w:hAnsi="Arial" w:cs="Arial"/>
          <w:sz w:val="20"/>
        </w:rPr>
        <w:t xml:space="preserve"> </w:t>
      </w:r>
      <w:r w:rsidR="00F33E36">
        <w:rPr>
          <w:rFonts w:ascii="Arial" w:eastAsia="Arial" w:hAnsi="Arial" w:cs="Arial"/>
          <w:sz w:val="20"/>
        </w:rPr>
        <w:t>Angular 12, HTML, CSS</w:t>
      </w:r>
    </w:p>
    <w:p w:rsidR="00805410" w:rsidP="00F33E36" w14:paraId="1C923A5C" w14:textId="71641F47">
      <w:pPr>
        <w:spacing w:line="276" w:lineRule="auto"/>
        <w:rPr>
          <w:rFonts w:ascii="Arial" w:eastAsia="Arial" w:hAnsi="Arial" w:cs="Arial"/>
          <w:sz w:val="20"/>
        </w:rPr>
      </w:pPr>
      <w:r w:rsidRPr="00C17851">
        <w:rPr>
          <w:rFonts w:ascii="Arial" w:eastAsia="Arial" w:hAnsi="Arial" w:cs="Arial"/>
          <w:b/>
          <w:bCs/>
          <w:sz w:val="20"/>
        </w:rPr>
        <w:t>Description:</w:t>
      </w:r>
      <w:r w:rsidR="008D6E2D">
        <w:rPr>
          <w:rFonts w:ascii="Arial" w:eastAsia="Arial" w:hAnsi="Arial" w:cs="Arial"/>
          <w:b/>
          <w:bCs/>
          <w:sz w:val="20"/>
        </w:rPr>
        <w:t xml:space="preserve"> </w:t>
      </w:r>
      <w:del w:id="0" w:author="Manju G" w:date="2023-12-19T12:36:00Z">
        <w:r>
          <w:rPr>
            <w:rFonts w:ascii="Arial" w:eastAsia="Arial" w:hAnsi="Arial" w:cs="Arial"/>
            <w:sz w:val="20"/>
          </w:rPr>
          <w:delText xml:space="preserve"> </w:delText>
        </w:r>
      </w:del>
      <w:r w:rsidR="00A37592">
        <w:rPr>
          <w:rFonts w:ascii="Arial" w:eastAsia="Arial" w:hAnsi="Arial" w:cs="Arial"/>
          <w:sz w:val="20"/>
        </w:rPr>
        <w:t xml:space="preserve">UI Revamp project </w:t>
      </w:r>
      <w:r w:rsidR="00C822D2">
        <w:rPr>
          <w:rFonts w:ascii="Arial" w:eastAsia="Arial" w:hAnsi="Arial" w:cs="Arial"/>
          <w:sz w:val="20"/>
        </w:rPr>
        <w:t>to</w:t>
      </w:r>
      <w:r w:rsidR="00C17851">
        <w:rPr>
          <w:rFonts w:ascii="Arial" w:eastAsia="Arial" w:hAnsi="Arial" w:cs="Arial"/>
          <w:sz w:val="20"/>
        </w:rPr>
        <w:t xml:space="preserve"> book the inward and outward</w:t>
      </w:r>
      <w:r w:rsidR="007348BA">
        <w:rPr>
          <w:rFonts w:ascii="Arial" w:eastAsia="Arial" w:hAnsi="Arial" w:cs="Arial"/>
          <w:sz w:val="20"/>
        </w:rPr>
        <w:t xml:space="preserve"> traffic</w:t>
      </w:r>
      <w:r w:rsidR="00C17851">
        <w:rPr>
          <w:rFonts w:ascii="Arial" w:eastAsia="Arial" w:hAnsi="Arial" w:cs="Arial"/>
          <w:sz w:val="20"/>
        </w:rPr>
        <w:t xml:space="preserve">, </w:t>
      </w:r>
      <w:r w:rsidR="0061690E">
        <w:rPr>
          <w:rFonts w:ascii="Arial" w:eastAsia="Arial" w:hAnsi="Arial" w:cs="Arial"/>
          <w:sz w:val="20"/>
        </w:rPr>
        <w:t xml:space="preserve">to </w:t>
      </w:r>
      <w:r w:rsidR="00C17851">
        <w:rPr>
          <w:rFonts w:ascii="Arial" w:eastAsia="Arial" w:hAnsi="Arial" w:cs="Arial"/>
          <w:sz w:val="20"/>
        </w:rPr>
        <w:t>creat</w:t>
      </w:r>
      <w:r w:rsidR="00E72036">
        <w:rPr>
          <w:rFonts w:ascii="Arial" w:eastAsia="Arial" w:hAnsi="Arial" w:cs="Arial"/>
          <w:sz w:val="20"/>
        </w:rPr>
        <w:t>e</w:t>
      </w:r>
      <w:r w:rsidR="00C17851">
        <w:rPr>
          <w:rFonts w:ascii="Arial" w:eastAsia="Arial" w:hAnsi="Arial" w:cs="Arial"/>
          <w:sz w:val="20"/>
        </w:rPr>
        <w:t xml:space="preserve"> new railroad job, create new duties, staffing and other task</w:t>
      </w:r>
      <w:r w:rsidR="00F258D3">
        <w:rPr>
          <w:rFonts w:ascii="Arial" w:eastAsia="Arial" w:hAnsi="Arial" w:cs="Arial"/>
          <w:sz w:val="20"/>
        </w:rPr>
        <w:t>s</w:t>
      </w:r>
      <w:r w:rsidR="00C17851">
        <w:rPr>
          <w:rFonts w:ascii="Arial" w:eastAsia="Arial" w:hAnsi="Arial" w:cs="Arial"/>
          <w:sz w:val="20"/>
        </w:rPr>
        <w:t xml:space="preserve"> related to railroad or carriage.</w:t>
      </w:r>
    </w:p>
    <w:p w:rsidR="00C17851" w:rsidP="00C17851" w14:paraId="477E5F18" w14:textId="77777777">
      <w:pPr>
        <w:spacing w:line="276" w:lineRule="auto"/>
        <w:rPr>
          <w:rFonts w:ascii="Arial" w:eastAsia="Arial" w:hAnsi="Arial" w:cs="Arial"/>
          <w:b/>
          <w:bCs/>
          <w:sz w:val="20"/>
        </w:rPr>
      </w:pPr>
    </w:p>
    <w:p w:rsidR="00C17851" w:rsidP="00C17851" w14:paraId="41141DFD" w14:textId="5AD73D63">
      <w:pPr>
        <w:spacing w:line="276" w:lineRule="auto"/>
        <w:rPr>
          <w:color w:val="000000"/>
          <w:sz w:val="27"/>
          <w:szCs w:val="27"/>
        </w:rPr>
      </w:pPr>
      <w:r w:rsidRPr="00346164">
        <w:rPr>
          <w:rFonts w:ascii="Arial" w:eastAsia="Arial" w:hAnsi="Arial" w:cs="Arial"/>
          <w:b/>
          <w:bCs/>
          <w:sz w:val="20"/>
        </w:rPr>
        <w:t>Role</w:t>
      </w:r>
      <w:r w:rsidR="00041503">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C17851" w:rsidRPr="0055181B" w:rsidP="00C17851" w14:paraId="3278B12C" w14:textId="491AD5D9">
      <w:pPr>
        <w:pStyle w:val="ListParagraph"/>
        <w:numPr>
          <w:ilvl w:val="0"/>
          <w:numId w:val="7"/>
        </w:numPr>
        <w:spacing w:line="276" w:lineRule="auto"/>
        <w:rPr>
          <w:rFonts w:ascii="Arial" w:eastAsia="Arial" w:hAnsi="Arial" w:cs="Arial"/>
          <w:b/>
          <w:bCs/>
          <w:sz w:val="20"/>
        </w:rPr>
      </w:pPr>
      <w:r>
        <w:rPr>
          <w:rFonts w:ascii="Arial" w:eastAsia="Arial" w:hAnsi="Arial" w:cs="Arial"/>
          <w:sz w:val="20"/>
        </w:rPr>
        <w:t>Worked on development for engineering project by writing fresh code and use</w:t>
      </w:r>
      <w:r w:rsidR="007E7085">
        <w:rPr>
          <w:rFonts w:ascii="Arial" w:eastAsia="Arial" w:hAnsi="Arial" w:cs="Arial"/>
          <w:sz w:val="20"/>
        </w:rPr>
        <w:t>d</w:t>
      </w:r>
      <w:r>
        <w:rPr>
          <w:rFonts w:ascii="Arial" w:eastAsia="Arial" w:hAnsi="Arial" w:cs="Arial"/>
          <w:sz w:val="20"/>
        </w:rPr>
        <w:t xml:space="preserve"> some predefined components</w:t>
      </w:r>
      <w:r w:rsidR="00861E71">
        <w:rPr>
          <w:rFonts w:ascii="Arial" w:eastAsia="Arial" w:hAnsi="Arial" w:cs="Arial"/>
          <w:sz w:val="20"/>
        </w:rPr>
        <w:t xml:space="preserve"> as well</w:t>
      </w:r>
      <w:r>
        <w:rPr>
          <w:rFonts w:ascii="Arial" w:eastAsia="Arial" w:hAnsi="Arial" w:cs="Arial"/>
          <w:sz w:val="20"/>
        </w:rPr>
        <w:t>.</w:t>
      </w:r>
    </w:p>
    <w:p w:rsidR="0055181B" w:rsidRPr="0055181B" w:rsidP="00C17851" w14:paraId="382D53BF" w14:textId="3D25A065">
      <w:pPr>
        <w:pStyle w:val="ListParagraph"/>
        <w:numPr>
          <w:ilvl w:val="0"/>
          <w:numId w:val="7"/>
        </w:numPr>
        <w:spacing w:line="276" w:lineRule="auto"/>
        <w:rPr>
          <w:rFonts w:ascii="Arial" w:eastAsia="Arial" w:hAnsi="Arial" w:cs="Arial"/>
          <w:sz w:val="20"/>
        </w:rPr>
      </w:pPr>
      <w:r w:rsidRPr="0055181B">
        <w:rPr>
          <w:rFonts w:ascii="Arial" w:eastAsia="Arial" w:hAnsi="Arial" w:cs="Arial"/>
          <w:sz w:val="20"/>
        </w:rPr>
        <w:t>Completely revamped the UI of a complex module, which improved user engagement</w:t>
      </w:r>
      <w:r>
        <w:rPr>
          <w:rFonts w:ascii="Arial" w:eastAsia="Arial" w:hAnsi="Arial" w:cs="Arial"/>
          <w:sz w:val="20"/>
        </w:rPr>
        <w:t>.</w:t>
      </w:r>
    </w:p>
    <w:p w:rsidR="00A03EF9" w:rsidP="00A03EF9" w14:paraId="2590113B" w14:textId="34678B86">
      <w:pPr>
        <w:pStyle w:val="ListParagraph"/>
        <w:numPr>
          <w:ilvl w:val="0"/>
          <w:numId w:val="7"/>
        </w:numPr>
        <w:spacing w:line="276" w:lineRule="auto"/>
        <w:rPr>
          <w:rFonts w:ascii="Arial" w:eastAsia="Arial" w:hAnsi="Arial" w:cs="Arial"/>
          <w:sz w:val="20"/>
        </w:rPr>
      </w:pPr>
      <w:r w:rsidRPr="00BE3878">
        <w:rPr>
          <w:rFonts w:ascii="Arial" w:eastAsia="Arial" w:hAnsi="Arial" w:cs="Arial"/>
          <w:sz w:val="20"/>
        </w:rPr>
        <w:t xml:space="preserve">Responsible for </w:t>
      </w:r>
      <w:r w:rsidR="003A595E">
        <w:rPr>
          <w:rFonts w:ascii="Arial" w:eastAsia="Arial" w:hAnsi="Arial" w:cs="Arial"/>
          <w:sz w:val="20"/>
        </w:rPr>
        <w:t>r</w:t>
      </w:r>
      <w:r w:rsidR="00C01439">
        <w:rPr>
          <w:rFonts w:ascii="Arial" w:eastAsia="Arial" w:hAnsi="Arial" w:cs="Arial"/>
          <w:sz w:val="20"/>
        </w:rPr>
        <w:t>equirement</w:t>
      </w:r>
      <w:r w:rsidR="003A595E">
        <w:rPr>
          <w:rFonts w:ascii="Arial" w:eastAsia="Arial" w:hAnsi="Arial" w:cs="Arial"/>
          <w:sz w:val="20"/>
        </w:rPr>
        <w:t>s</w:t>
      </w:r>
      <w:r w:rsidR="00C01439">
        <w:rPr>
          <w:rFonts w:ascii="Arial" w:eastAsia="Arial" w:hAnsi="Arial" w:cs="Arial"/>
          <w:sz w:val="20"/>
        </w:rPr>
        <w:t xml:space="preserve"> gathering, development, </w:t>
      </w:r>
      <w:r w:rsidRPr="00BE3878">
        <w:rPr>
          <w:rFonts w:ascii="Arial" w:eastAsia="Arial" w:hAnsi="Arial" w:cs="Arial"/>
          <w:sz w:val="20"/>
        </w:rPr>
        <w:t>testing, UAT release</w:t>
      </w:r>
      <w:r w:rsidR="00030FF2">
        <w:rPr>
          <w:rFonts w:ascii="Arial" w:eastAsia="Arial" w:hAnsi="Arial" w:cs="Arial"/>
          <w:sz w:val="20"/>
        </w:rPr>
        <w:t xml:space="preserve"> and</w:t>
      </w:r>
      <w:r w:rsidRPr="00BE3878">
        <w:rPr>
          <w:rFonts w:ascii="Arial" w:eastAsia="Arial" w:hAnsi="Arial" w:cs="Arial"/>
          <w:sz w:val="20"/>
        </w:rPr>
        <w:t xml:space="preserve"> documenting the code changes</w:t>
      </w:r>
      <w:r>
        <w:rPr>
          <w:rFonts w:ascii="Arial" w:eastAsia="Arial" w:hAnsi="Arial" w:cs="Arial"/>
          <w:sz w:val="20"/>
        </w:rPr>
        <w:t>.</w:t>
      </w:r>
      <w:r w:rsidRPr="00A03EF9">
        <w:rPr>
          <w:rFonts w:ascii="Arial" w:eastAsia="Arial" w:hAnsi="Arial" w:cs="Arial"/>
          <w:sz w:val="20"/>
        </w:rPr>
        <w:t xml:space="preserve"> </w:t>
      </w:r>
    </w:p>
    <w:p w:rsidR="005E7F1D" w:rsidRPr="00A03EF9" w:rsidP="00A11263" w14:paraId="0F019436" w14:textId="09737FCD">
      <w:pPr>
        <w:pStyle w:val="ListParagraph"/>
        <w:numPr>
          <w:ilvl w:val="0"/>
          <w:numId w:val="7"/>
        </w:numPr>
        <w:spacing w:line="276" w:lineRule="auto"/>
        <w:rPr>
          <w:rFonts w:ascii="Arial" w:eastAsia="Arial" w:hAnsi="Arial" w:cs="Arial"/>
          <w:sz w:val="20"/>
        </w:rPr>
      </w:pPr>
      <w:r w:rsidRPr="00A03EF9">
        <w:rPr>
          <w:rFonts w:ascii="Arial" w:eastAsia="Arial" w:hAnsi="Arial" w:cs="Arial"/>
          <w:sz w:val="20"/>
        </w:rPr>
        <w:t xml:space="preserve">Worked in an Agile model, </w:t>
      </w:r>
      <w:r w:rsidR="00556E7B">
        <w:rPr>
          <w:rFonts w:ascii="Arial" w:eastAsia="Arial" w:hAnsi="Arial" w:cs="Arial"/>
          <w:sz w:val="20"/>
        </w:rPr>
        <w:t>participated in daily Scrum calls &amp; other ceremonies with client IT team</w:t>
      </w:r>
      <w:r w:rsidR="00307CD6">
        <w:rPr>
          <w:rFonts w:ascii="Arial" w:eastAsia="Arial" w:hAnsi="Arial" w:cs="Arial"/>
          <w:sz w:val="20"/>
        </w:rPr>
        <w:t>.</w:t>
      </w:r>
    </w:p>
    <w:p w:rsidR="00C17851" w:rsidP="009F20AB" w14:paraId="1C868FCA" w14:textId="127A16DC">
      <w:pPr>
        <w:pStyle w:val="ListParagraph"/>
        <w:numPr>
          <w:ilvl w:val="0"/>
          <w:numId w:val="7"/>
        </w:numPr>
        <w:spacing w:line="276" w:lineRule="auto"/>
        <w:rPr>
          <w:rFonts w:ascii="Arial" w:eastAsia="Arial" w:hAnsi="Arial" w:cs="Arial"/>
          <w:sz w:val="20"/>
        </w:rPr>
      </w:pPr>
      <w:r>
        <w:rPr>
          <w:rFonts w:ascii="Arial" w:eastAsia="Arial" w:hAnsi="Arial" w:cs="Arial"/>
          <w:sz w:val="20"/>
        </w:rPr>
        <w:t>Contributed towards Architectur</w:t>
      </w:r>
      <w:r w:rsidR="00AD74F2">
        <w:rPr>
          <w:rFonts w:ascii="Arial" w:eastAsia="Arial" w:hAnsi="Arial" w:cs="Arial"/>
          <w:sz w:val="20"/>
        </w:rPr>
        <w:t>al</w:t>
      </w:r>
      <w:r>
        <w:rPr>
          <w:rFonts w:ascii="Arial" w:eastAsia="Arial" w:hAnsi="Arial" w:cs="Arial"/>
          <w:sz w:val="20"/>
        </w:rPr>
        <w:t xml:space="preserve"> changes</w:t>
      </w:r>
      <w:r w:rsidR="00AD74F2">
        <w:rPr>
          <w:rFonts w:ascii="Arial" w:eastAsia="Arial" w:hAnsi="Arial" w:cs="Arial"/>
          <w:sz w:val="20"/>
        </w:rPr>
        <w:t xml:space="preserve"> and </w:t>
      </w:r>
      <w:r w:rsidRPr="00AD74F2" w:rsidR="00AD74F2">
        <w:rPr>
          <w:rFonts w:ascii="Arial" w:eastAsia="Arial" w:hAnsi="Arial" w:cs="Arial"/>
          <w:sz w:val="20"/>
        </w:rPr>
        <w:t>alternative designs.</w:t>
      </w:r>
    </w:p>
    <w:p w:rsidR="00CD67FC" w:rsidRPr="00CD67FC" w:rsidP="000533CE" w14:paraId="22EA080D" w14:textId="4AC91C9C">
      <w:pPr>
        <w:pStyle w:val="ListParagraph"/>
        <w:numPr>
          <w:ilvl w:val="0"/>
          <w:numId w:val="7"/>
        </w:numPr>
        <w:spacing w:line="276" w:lineRule="auto"/>
        <w:rPr>
          <w:rFonts w:ascii="Arial" w:eastAsia="Arial" w:hAnsi="Arial" w:cs="Arial"/>
          <w:sz w:val="20"/>
        </w:rPr>
      </w:pPr>
      <w:r w:rsidRPr="00CD67FC">
        <w:rPr>
          <w:rFonts w:ascii="Arial" w:eastAsia="Arial" w:hAnsi="Arial" w:cs="Arial"/>
          <w:sz w:val="20"/>
        </w:rPr>
        <w:t>Use</w:t>
      </w:r>
      <w:r w:rsidRPr="00CD67FC" w:rsidR="00483939">
        <w:rPr>
          <w:rFonts w:ascii="Arial" w:eastAsia="Arial" w:hAnsi="Arial" w:cs="Arial"/>
          <w:sz w:val="20"/>
        </w:rPr>
        <w:t>d</w:t>
      </w:r>
      <w:r w:rsidRPr="00CD67FC">
        <w:rPr>
          <w:rFonts w:ascii="Arial" w:eastAsia="Arial" w:hAnsi="Arial" w:cs="Arial"/>
          <w:sz w:val="20"/>
        </w:rPr>
        <w:t xml:space="preserve"> Git repo for pushing code and merging.</w:t>
      </w:r>
    </w:p>
    <w:p w:rsidR="00CD67FC" w:rsidRPr="00F8141D" w:rsidP="00CD67FC" w14:paraId="5C1814FD" w14:textId="205B775F">
      <w:pPr>
        <w:pStyle w:val="ListParagraph"/>
        <w:numPr>
          <w:ilvl w:val="0"/>
          <w:numId w:val="7"/>
        </w:numPr>
        <w:spacing w:line="276" w:lineRule="auto"/>
        <w:rPr>
          <w:rFonts w:ascii="Arial" w:eastAsia="Arial" w:hAnsi="Arial" w:cs="Arial"/>
          <w:sz w:val="20"/>
        </w:rPr>
      </w:pPr>
      <w:r>
        <w:rPr>
          <w:rFonts w:ascii="Arial" w:hAnsi="Arial" w:cs="Arial"/>
          <w:sz w:val="20"/>
          <w:szCs w:val="20"/>
        </w:rPr>
        <w:t xml:space="preserve">Checked code quality using </w:t>
      </w:r>
      <w:r>
        <w:rPr>
          <w:rFonts w:ascii="Arial" w:hAnsi="Arial" w:cs="Arial"/>
          <w:sz w:val="20"/>
          <w:szCs w:val="20"/>
        </w:rPr>
        <w:t>SonarLint</w:t>
      </w:r>
      <w:r>
        <w:rPr>
          <w:rFonts w:ascii="Arial" w:hAnsi="Arial" w:cs="Arial"/>
          <w:sz w:val="20"/>
          <w:szCs w:val="20"/>
        </w:rPr>
        <w:t xml:space="preserve"> to ensure mitigation of bugs.</w:t>
      </w:r>
    </w:p>
    <w:p w:rsidR="00F8141D" w:rsidP="00F8141D" w14:paraId="6F79EE3D" w14:textId="56605104">
      <w:pPr>
        <w:pStyle w:val="ListParagraph"/>
        <w:numPr>
          <w:ilvl w:val="0"/>
          <w:numId w:val="7"/>
        </w:numPr>
        <w:spacing w:line="276" w:lineRule="auto"/>
        <w:rPr>
          <w:rFonts w:ascii="Arial" w:eastAsia="Arial" w:hAnsi="Arial" w:cs="Arial"/>
          <w:sz w:val="20"/>
        </w:rPr>
      </w:pPr>
      <w:r w:rsidRPr="005E7F1D">
        <w:rPr>
          <w:rFonts w:ascii="Arial" w:eastAsia="Arial" w:hAnsi="Arial" w:cs="Arial"/>
          <w:sz w:val="20"/>
        </w:rPr>
        <w:t>Used a CI/CD pipeline using Jenkins for automated building, testing and deployment</w:t>
      </w:r>
      <w:r>
        <w:rPr>
          <w:rFonts w:ascii="Arial" w:eastAsia="Arial" w:hAnsi="Arial" w:cs="Arial"/>
          <w:sz w:val="20"/>
        </w:rPr>
        <w:t>.</w:t>
      </w:r>
    </w:p>
    <w:p w:rsidR="009F20AB" w:rsidRPr="00347B76" w:rsidP="00037E91" w14:paraId="03225AD7" w14:textId="1018FFB8">
      <w:pPr>
        <w:pStyle w:val="ListParagraph"/>
        <w:numPr>
          <w:ilvl w:val="0"/>
          <w:numId w:val="7"/>
        </w:numPr>
        <w:spacing w:line="276" w:lineRule="auto"/>
        <w:rPr>
          <w:rFonts w:ascii="Arial" w:eastAsia="Arial" w:hAnsi="Arial" w:cs="Arial"/>
          <w:sz w:val="20"/>
        </w:rPr>
      </w:pPr>
      <w:r w:rsidRPr="00347B76">
        <w:rPr>
          <w:rFonts w:ascii="Arial" w:eastAsia="Arial" w:hAnsi="Arial" w:cs="Arial"/>
          <w:sz w:val="20"/>
        </w:rPr>
        <w:t xml:space="preserve">Integrated Angular components with the backend services, allowing seamless interaction </w:t>
      </w:r>
      <w:r w:rsidR="00E0099B">
        <w:rPr>
          <w:rFonts w:ascii="Arial" w:eastAsia="Arial" w:hAnsi="Arial" w:cs="Arial"/>
          <w:sz w:val="20"/>
        </w:rPr>
        <w:t>&amp;</w:t>
      </w:r>
      <w:r w:rsidRPr="00347B76">
        <w:rPr>
          <w:rFonts w:ascii="Arial" w:eastAsia="Arial" w:hAnsi="Arial" w:cs="Arial"/>
          <w:sz w:val="20"/>
        </w:rPr>
        <w:t xml:space="preserve"> data flow between frontend and</w:t>
      </w:r>
      <w:r w:rsidRPr="00347B76" w:rsidR="000E6ECA">
        <w:rPr>
          <w:rFonts w:ascii="Arial" w:eastAsia="Arial" w:hAnsi="Arial" w:cs="Arial"/>
          <w:sz w:val="20"/>
        </w:rPr>
        <w:t xml:space="preserve"> backend </w:t>
      </w:r>
      <w:r w:rsidRPr="00347B76">
        <w:rPr>
          <w:rFonts w:ascii="Arial" w:eastAsia="Arial" w:hAnsi="Arial" w:cs="Arial"/>
          <w:sz w:val="20"/>
        </w:rPr>
        <w:t>service</w:t>
      </w:r>
      <w:r w:rsidRPr="00347B76" w:rsidR="000E6ECA">
        <w:rPr>
          <w:rFonts w:ascii="Arial" w:eastAsia="Arial" w:hAnsi="Arial" w:cs="Arial"/>
          <w:sz w:val="20"/>
        </w:rPr>
        <w:t>s.</w:t>
      </w:r>
    </w:p>
    <w:p w:rsidR="00347B76" w:rsidP="00161B55" w14:paraId="3AA28A54" w14:textId="77777777">
      <w:pPr>
        <w:pStyle w:val="ListParagraph"/>
        <w:numPr>
          <w:ilvl w:val="0"/>
          <w:numId w:val="7"/>
        </w:numPr>
        <w:spacing w:line="276" w:lineRule="auto"/>
        <w:rPr>
          <w:rFonts w:ascii="Arial" w:eastAsia="Arial" w:hAnsi="Arial" w:cs="Arial"/>
          <w:sz w:val="20"/>
        </w:rPr>
      </w:pPr>
      <w:r w:rsidRPr="00347B76">
        <w:rPr>
          <w:rFonts w:ascii="Arial" w:eastAsia="Arial" w:hAnsi="Arial" w:cs="Arial"/>
          <w:sz w:val="20"/>
        </w:rPr>
        <w:t>Mentored team members on technical aspects.</w:t>
      </w:r>
    </w:p>
    <w:p w:rsidR="009F20AB" w:rsidRPr="003A595E" w:rsidP="007F0445" w14:paraId="51BE0DC0" w14:textId="3567C019">
      <w:pPr>
        <w:pStyle w:val="ListParagraph"/>
        <w:numPr>
          <w:ilvl w:val="0"/>
          <w:numId w:val="7"/>
        </w:numPr>
        <w:spacing w:line="276" w:lineRule="auto"/>
        <w:rPr>
          <w:rFonts w:ascii="Arial" w:eastAsia="Arial" w:hAnsi="Arial" w:cs="Arial"/>
          <w:sz w:val="20"/>
        </w:rPr>
      </w:pPr>
      <w:r w:rsidRPr="003A595E">
        <w:rPr>
          <w:rFonts w:ascii="Arial" w:eastAsia="Arial" w:hAnsi="Arial" w:cs="Arial"/>
          <w:sz w:val="20"/>
        </w:rPr>
        <w:t xml:space="preserve">Used Digital.ai to </w:t>
      </w:r>
      <w:r w:rsidRPr="003A595E" w:rsidR="00F61156">
        <w:rPr>
          <w:rFonts w:ascii="Arial" w:eastAsia="Arial" w:hAnsi="Arial" w:cs="Arial"/>
          <w:sz w:val="20"/>
        </w:rPr>
        <w:t xml:space="preserve">do sprint planning and to </w:t>
      </w:r>
      <w:r w:rsidRPr="003A595E">
        <w:rPr>
          <w:rFonts w:ascii="Arial" w:eastAsia="Arial" w:hAnsi="Arial" w:cs="Arial"/>
          <w:sz w:val="20"/>
        </w:rPr>
        <w:t xml:space="preserve">track the </w:t>
      </w:r>
      <w:r w:rsidRPr="003A595E" w:rsidR="00FD7331">
        <w:rPr>
          <w:rFonts w:ascii="Arial" w:eastAsia="Arial" w:hAnsi="Arial" w:cs="Arial"/>
          <w:sz w:val="20"/>
        </w:rPr>
        <w:t xml:space="preserve">user </w:t>
      </w:r>
      <w:r w:rsidRPr="003A595E">
        <w:rPr>
          <w:rFonts w:ascii="Arial" w:eastAsia="Arial" w:hAnsi="Arial" w:cs="Arial"/>
          <w:sz w:val="20"/>
        </w:rPr>
        <w:t>stories.</w:t>
      </w:r>
    </w:p>
    <w:p w:rsidR="00805410" w:rsidP="00FC517F" w14:paraId="053B1272" w14:textId="77777777">
      <w:pPr>
        <w:rPr>
          <w:rFonts w:ascii="Arial" w:hAnsi="Arial" w:cs="Arial"/>
          <w:b/>
          <w:sz w:val="20"/>
          <w:szCs w:val="20"/>
        </w:rPr>
      </w:pPr>
    </w:p>
    <w:p w:rsidR="00BF1C91" w:rsidP="00FC517F" w14:paraId="50835879" w14:textId="59E60B3F">
      <w:pPr>
        <w:rPr>
          <w:rFonts w:ascii="Arial" w:hAnsi="Arial" w:cs="Arial"/>
          <w:b/>
          <w:sz w:val="20"/>
          <w:szCs w:val="20"/>
        </w:rPr>
      </w:pPr>
    </w:p>
    <w:p w:rsidR="00BF1C91" w:rsidP="00BF1C91" w14:paraId="65AA0BD2" w14:textId="5D589D6D">
      <w:pPr>
        <w:spacing w:after="4" w:line="249" w:lineRule="auto"/>
        <w:ind w:left="-5" w:right="1915" w:hanging="10"/>
      </w:pPr>
      <w:r w:rsidRPr="003D449F">
        <w:rPr>
          <w:rFonts w:ascii="Arial" w:eastAsia="Arial" w:hAnsi="Arial" w:cs="Arial"/>
          <w:b/>
          <w:bCs/>
          <w:sz w:val="20"/>
        </w:rPr>
        <w:t>Project Title:</w:t>
      </w:r>
      <w:r>
        <w:rPr>
          <w:rFonts w:ascii="Arial" w:eastAsia="Arial" w:hAnsi="Arial" w:cs="Arial"/>
          <w:sz w:val="20"/>
        </w:rPr>
        <w:t xml:space="preserve"> </w:t>
      </w:r>
      <w:r w:rsidR="00F33E36">
        <w:rPr>
          <w:rFonts w:ascii="Arial" w:eastAsia="Arial" w:hAnsi="Arial" w:cs="Arial"/>
          <w:b/>
          <w:sz w:val="20"/>
        </w:rPr>
        <w:t>PWM, FLNA Division</w:t>
      </w:r>
    </w:p>
    <w:p w:rsidR="00BF1C91" w:rsidRPr="00F33E36" w:rsidP="00F33E36" w14:paraId="244EBEBE" w14:textId="5702ED4A">
      <w:pPr>
        <w:tabs>
          <w:tab w:val="left" w:pos="4785"/>
        </w:tabs>
        <w:spacing w:after="4" w:line="249" w:lineRule="auto"/>
        <w:ind w:left="-5" w:right="1915" w:hanging="10"/>
        <w:rPr>
          <w:rFonts w:ascii="Arial" w:eastAsia="Arial" w:hAnsi="Arial" w:cs="Arial"/>
          <w:b/>
          <w:sz w:val="20"/>
        </w:rPr>
      </w:pPr>
      <w:r w:rsidRPr="003D449F">
        <w:rPr>
          <w:rFonts w:ascii="Arial" w:eastAsia="Arial" w:hAnsi="Arial" w:cs="Arial"/>
          <w:b/>
          <w:bCs/>
          <w:sz w:val="20"/>
        </w:rPr>
        <w:t>Client</w:t>
      </w:r>
      <w:r>
        <w:rPr>
          <w:rFonts w:ascii="Arial" w:eastAsia="Arial" w:hAnsi="Arial" w:cs="Arial"/>
          <w:b/>
          <w:sz w:val="20"/>
        </w:rPr>
        <w:t xml:space="preserve">: </w:t>
      </w:r>
      <w:r w:rsidRPr="005F322B" w:rsidR="00F33E36">
        <w:rPr>
          <w:rFonts w:ascii="Arial" w:eastAsia="Arial" w:hAnsi="Arial" w:cs="Arial"/>
          <w:bCs/>
          <w:sz w:val="20"/>
        </w:rPr>
        <w:t>PepsiCo</w:t>
      </w:r>
      <w:r w:rsidR="005A181A">
        <w:rPr>
          <w:rFonts w:ascii="Arial" w:eastAsia="Arial" w:hAnsi="Arial" w:cs="Arial"/>
          <w:bCs/>
          <w:sz w:val="20"/>
        </w:rPr>
        <w:t xml:space="preserve"> </w:t>
      </w:r>
      <w:r w:rsidRPr="005F322B" w:rsidR="00F33E36">
        <w:rPr>
          <w:rFonts w:ascii="Arial" w:eastAsia="Arial" w:hAnsi="Arial" w:cs="Arial"/>
          <w:bCs/>
          <w:sz w:val="20"/>
        </w:rPr>
        <w:t>Inc.</w:t>
      </w:r>
      <w:r w:rsidRPr="00B51C32">
        <w:rPr>
          <w:rFonts w:ascii="Arial" w:eastAsia="Arial" w:hAnsi="Arial" w:cs="Arial"/>
          <w:bCs/>
          <w:sz w:val="20"/>
        </w:rPr>
        <w:t xml:space="preserve"> </w:t>
      </w:r>
      <w:r w:rsidRPr="005A181A" w:rsidR="005A181A">
        <w:rPr>
          <w:rFonts w:ascii="Arial" w:eastAsia="Arial" w:hAnsi="Arial" w:cs="Arial"/>
          <w:bCs/>
          <w:sz w:val="20"/>
        </w:rPr>
        <w:t>USA</w:t>
      </w:r>
    </w:p>
    <w:p w:rsidR="00BF1C91" w:rsidP="00BF1C91" w14:paraId="7BF84694" w14:textId="09A8EC0E">
      <w:pPr>
        <w:spacing w:after="4" w:line="249" w:lineRule="auto"/>
        <w:ind w:left="-5" w:right="1915" w:hanging="10"/>
        <w:rPr>
          <w:rFonts w:ascii="Arial" w:eastAsia="Arial" w:hAnsi="Arial" w:cs="Arial"/>
          <w:sz w:val="20"/>
        </w:rPr>
      </w:pPr>
      <w:r w:rsidRPr="003D449F">
        <w:rPr>
          <w:rFonts w:ascii="Arial" w:eastAsia="Arial" w:hAnsi="Arial" w:cs="Arial"/>
          <w:b/>
          <w:bCs/>
          <w:sz w:val="20"/>
        </w:rPr>
        <w:t>Technologies:</w:t>
      </w:r>
      <w:r>
        <w:rPr>
          <w:rFonts w:ascii="Arial" w:eastAsia="Arial" w:hAnsi="Arial" w:cs="Arial"/>
          <w:sz w:val="20"/>
        </w:rPr>
        <w:t xml:space="preserve"> </w:t>
      </w:r>
      <w:r w:rsidR="00F33E36">
        <w:rPr>
          <w:rFonts w:ascii="Arial" w:eastAsia="Arial" w:hAnsi="Arial" w:cs="Arial"/>
          <w:sz w:val="20"/>
        </w:rPr>
        <w:t>AngularJ</w:t>
      </w:r>
      <w:r w:rsidR="00FD55A4">
        <w:rPr>
          <w:rFonts w:ascii="Arial" w:eastAsia="Arial" w:hAnsi="Arial" w:cs="Arial"/>
          <w:sz w:val="20"/>
        </w:rPr>
        <w:t>S</w:t>
      </w:r>
      <w:r w:rsidR="00F33E36">
        <w:rPr>
          <w:rFonts w:ascii="Arial" w:eastAsia="Arial" w:hAnsi="Arial" w:cs="Arial"/>
          <w:sz w:val="20"/>
        </w:rPr>
        <w:t>, Angular12, HTML, CSS</w:t>
      </w:r>
    </w:p>
    <w:p w:rsidR="00BF1C91" w:rsidP="00FC517F" w14:paraId="694A624D" w14:textId="1B692D61">
      <w:pPr>
        <w:rPr>
          <w:rFonts w:ascii="Arial" w:eastAsia="Arial" w:hAnsi="Arial" w:cs="Arial"/>
          <w:sz w:val="20"/>
        </w:rPr>
      </w:pPr>
      <w:r w:rsidRPr="003D449F">
        <w:rPr>
          <w:rFonts w:ascii="Arial" w:eastAsia="Arial" w:hAnsi="Arial" w:cs="Arial"/>
          <w:b/>
          <w:bCs/>
          <w:sz w:val="20"/>
        </w:rPr>
        <w:t>Description:</w:t>
      </w:r>
      <w:r>
        <w:rPr>
          <w:rFonts w:ascii="Arial" w:eastAsia="Arial" w:hAnsi="Arial" w:cs="Arial"/>
          <w:sz w:val="20"/>
        </w:rPr>
        <w:t xml:space="preserve"> </w:t>
      </w:r>
      <w:r w:rsidR="00882D1A">
        <w:rPr>
          <w:rFonts w:ascii="Arial" w:eastAsia="Arial" w:hAnsi="Arial" w:cs="Arial"/>
          <w:sz w:val="20"/>
        </w:rPr>
        <w:t>In this</w:t>
      </w:r>
      <w:r w:rsidR="00F33E36">
        <w:rPr>
          <w:rFonts w:ascii="Arial" w:eastAsia="Arial" w:hAnsi="Arial" w:cs="Arial"/>
          <w:sz w:val="20"/>
        </w:rPr>
        <w:t xml:space="preserve"> project we were upgrading our </w:t>
      </w:r>
      <w:r w:rsidR="00E06759">
        <w:rPr>
          <w:rFonts w:ascii="Arial" w:eastAsia="Arial" w:hAnsi="Arial" w:cs="Arial"/>
          <w:sz w:val="20"/>
        </w:rPr>
        <w:t>database</w:t>
      </w:r>
      <w:r w:rsidR="00F33E36">
        <w:rPr>
          <w:rFonts w:ascii="Arial" w:eastAsia="Arial" w:hAnsi="Arial" w:cs="Arial"/>
          <w:sz w:val="20"/>
        </w:rPr>
        <w:t xml:space="preserve"> from DB2 to Oracle 12.</w:t>
      </w:r>
      <w:r w:rsidR="00FD55A4">
        <w:rPr>
          <w:rFonts w:ascii="Arial" w:eastAsia="Arial" w:hAnsi="Arial" w:cs="Arial"/>
          <w:sz w:val="20"/>
        </w:rPr>
        <w:t xml:space="preserve"> It</w:t>
      </w:r>
      <w:r w:rsidR="001701B4">
        <w:rPr>
          <w:rFonts w:ascii="Arial" w:eastAsia="Arial" w:hAnsi="Arial" w:cs="Arial"/>
          <w:sz w:val="20"/>
        </w:rPr>
        <w:t>’</w:t>
      </w:r>
      <w:r w:rsidR="00FD55A4">
        <w:rPr>
          <w:rFonts w:ascii="Arial" w:eastAsia="Arial" w:hAnsi="Arial" w:cs="Arial"/>
          <w:sz w:val="20"/>
        </w:rPr>
        <w:t>s distribution-based project</w:t>
      </w:r>
      <w:r w:rsidR="00FA58C2">
        <w:rPr>
          <w:rFonts w:ascii="Arial" w:eastAsia="Arial" w:hAnsi="Arial" w:cs="Arial"/>
          <w:sz w:val="20"/>
        </w:rPr>
        <w:t>,</w:t>
      </w:r>
      <w:r w:rsidR="00FD55A4">
        <w:rPr>
          <w:rFonts w:ascii="Arial" w:eastAsia="Arial" w:hAnsi="Arial" w:cs="Arial"/>
          <w:sz w:val="20"/>
        </w:rPr>
        <w:t xml:space="preserve"> was doing business along B2C</w:t>
      </w:r>
      <w:r w:rsidR="00AB205A">
        <w:rPr>
          <w:rFonts w:ascii="Arial" w:eastAsia="Arial" w:hAnsi="Arial" w:cs="Arial"/>
          <w:sz w:val="20"/>
        </w:rPr>
        <w:t xml:space="preserve"> </w:t>
      </w:r>
      <w:r w:rsidR="00C03F07">
        <w:rPr>
          <w:rFonts w:ascii="Arial" w:eastAsia="Arial" w:hAnsi="Arial" w:cs="Arial"/>
          <w:sz w:val="20"/>
        </w:rPr>
        <w:t>&amp;</w:t>
      </w:r>
      <w:r w:rsidR="00FD55A4">
        <w:rPr>
          <w:rFonts w:ascii="Arial" w:eastAsia="Arial" w:hAnsi="Arial" w:cs="Arial"/>
          <w:sz w:val="20"/>
        </w:rPr>
        <w:t xml:space="preserve"> B2B</w:t>
      </w:r>
      <w:r w:rsidR="00C03F07">
        <w:rPr>
          <w:rFonts w:ascii="Arial" w:eastAsia="Arial" w:hAnsi="Arial" w:cs="Arial"/>
          <w:sz w:val="20"/>
        </w:rPr>
        <w:t>, and</w:t>
      </w:r>
      <w:r w:rsidR="00882D1A">
        <w:rPr>
          <w:rFonts w:ascii="Arial" w:eastAsia="Arial" w:hAnsi="Arial" w:cs="Arial"/>
          <w:sz w:val="20"/>
        </w:rPr>
        <w:t xml:space="preserve"> supply chain</w:t>
      </w:r>
      <w:r w:rsidR="001701B4">
        <w:rPr>
          <w:rFonts w:ascii="Arial" w:eastAsia="Arial" w:hAnsi="Arial" w:cs="Arial"/>
          <w:sz w:val="20"/>
        </w:rPr>
        <w:t xml:space="preserve"> related</w:t>
      </w:r>
      <w:r w:rsidR="00882D1A">
        <w:rPr>
          <w:rFonts w:ascii="Arial" w:eastAsia="Arial" w:hAnsi="Arial" w:cs="Arial"/>
          <w:sz w:val="20"/>
        </w:rPr>
        <w:t xml:space="preserve">, where orders </w:t>
      </w:r>
      <w:r w:rsidR="004868D9">
        <w:rPr>
          <w:rFonts w:ascii="Arial" w:eastAsia="Arial" w:hAnsi="Arial" w:cs="Arial"/>
          <w:sz w:val="20"/>
        </w:rPr>
        <w:t>are generated</w:t>
      </w:r>
      <w:r w:rsidR="00882D1A">
        <w:rPr>
          <w:rFonts w:ascii="Arial" w:eastAsia="Arial" w:hAnsi="Arial" w:cs="Arial"/>
          <w:sz w:val="20"/>
        </w:rPr>
        <w:t xml:space="preserve"> </w:t>
      </w:r>
      <w:r w:rsidR="004868D9">
        <w:rPr>
          <w:rFonts w:ascii="Arial" w:eastAsia="Arial" w:hAnsi="Arial" w:cs="Arial"/>
          <w:sz w:val="20"/>
        </w:rPr>
        <w:t>by business and customers</w:t>
      </w:r>
      <w:r w:rsidR="00882D1A">
        <w:rPr>
          <w:rFonts w:ascii="Arial" w:eastAsia="Arial" w:hAnsi="Arial" w:cs="Arial"/>
          <w:sz w:val="20"/>
        </w:rPr>
        <w:t xml:space="preserve">. System helps to maintain the orders, inventory, </w:t>
      </w:r>
      <w:r w:rsidR="00D25889">
        <w:rPr>
          <w:rFonts w:ascii="Arial" w:eastAsia="Arial" w:hAnsi="Arial" w:cs="Arial"/>
          <w:sz w:val="20"/>
        </w:rPr>
        <w:t>transport,</w:t>
      </w:r>
      <w:r w:rsidR="004868D9">
        <w:rPr>
          <w:rFonts w:ascii="Arial" w:eastAsia="Arial" w:hAnsi="Arial" w:cs="Arial"/>
          <w:sz w:val="20"/>
        </w:rPr>
        <w:t xml:space="preserve"> and</w:t>
      </w:r>
      <w:r w:rsidR="00882D1A">
        <w:rPr>
          <w:rFonts w:ascii="Arial" w:eastAsia="Arial" w:hAnsi="Arial" w:cs="Arial"/>
          <w:sz w:val="20"/>
        </w:rPr>
        <w:t xml:space="preserve"> delivery.</w:t>
      </w:r>
    </w:p>
    <w:p w:rsidR="00882D1A" w:rsidP="00882D1A" w14:paraId="25EA2357" w14:textId="77777777">
      <w:pPr>
        <w:spacing w:line="276" w:lineRule="auto"/>
        <w:rPr>
          <w:rFonts w:ascii="Arial" w:eastAsia="Arial" w:hAnsi="Arial" w:cs="Arial"/>
          <w:b/>
          <w:bCs/>
          <w:sz w:val="20"/>
        </w:rPr>
      </w:pPr>
    </w:p>
    <w:p w:rsidR="00882D1A" w:rsidP="00882D1A" w14:paraId="225A7701" w14:textId="0015FACA">
      <w:pPr>
        <w:spacing w:line="276" w:lineRule="auto"/>
        <w:rPr>
          <w:color w:val="000000"/>
          <w:sz w:val="27"/>
          <w:szCs w:val="27"/>
        </w:rPr>
      </w:pPr>
      <w:r w:rsidRPr="00346164">
        <w:rPr>
          <w:rFonts w:ascii="Arial" w:eastAsia="Arial" w:hAnsi="Arial" w:cs="Arial"/>
          <w:b/>
          <w:bCs/>
          <w:sz w:val="20"/>
        </w:rPr>
        <w:t>Role</w:t>
      </w:r>
      <w:r w:rsidR="00041503">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E41A91" w:rsidRPr="008B443B" w:rsidP="004B478E" w14:paraId="5EBB6832" w14:textId="20FC4E94">
      <w:pPr>
        <w:numPr>
          <w:ilvl w:val="0"/>
          <w:numId w:val="7"/>
        </w:numPr>
        <w:spacing w:line="276" w:lineRule="auto"/>
        <w:jc w:val="both"/>
        <w:rPr>
          <w:rFonts w:ascii="Arial" w:eastAsia="Arial" w:hAnsi="Arial" w:cs="Arial"/>
          <w:sz w:val="20"/>
        </w:rPr>
      </w:pPr>
      <w:r w:rsidRPr="008B443B">
        <w:rPr>
          <w:rFonts w:ascii="Arial" w:eastAsia="Arial" w:hAnsi="Arial" w:cs="Arial"/>
          <w:sz w:val="20"/>
        </w:rPr>
        <w:t xml:space="preserve">Involved in full life cycle of the application development using </w:t>
      </w:r>
      <w:r>
        <w:rPr>
          <w:rFonts w:ascii="Arial" w:eastAsia="Arial" w:hAnsi="Arial" w:cs="Arial"/>
          <w:sz w:val="20"/>
        </w:rPr>
        <w:t>A</w:t>
      </w:r>
      <w:r w:rsidRPr="008B443B">
        <w:rPr>
          <w:rFonts w:ascii="Arial" w:eastAsia="Arial" w:hAnsi="Arial" w:cs="Arial"/>
          <w:sz w:val="20"/>
        </w:rPr>
        <w:t>gile/</w:t>
      </w:r>
      <w:r>
        <w:rPr>
          <w:rFonts w:ascii="Arial" w:eastAsia="Arial" w:hAnsi="Arial" w:cs="Arial"/>
          <w:sz w:val="20"/>
        </w:rPr>
        <w:t>S</w:t>
      </w:r>
      <w:r w:rsidRPr="008B443B">
        <w:rPr>
          <w:rFonts w:ascii="Arial" w:eastAsia="Arial" w:hAnsi="Arial" w:cs="Arial"/>
          <w:sz w:val="20"/>
        </w:rPr>
        <w:t>crum.</w:t>
      </w:r>
      <w:r w:rsidRPr="008B443B">
        <w:rPr>
          <w:rFonts w:ascii="Arial" w:eastAsia="Arial" w:hAnsi="Arial" w:cs="Arial"/>
          <w:sz w:val="20"/>
        </w:rPr>
        <w:t xml:space="preserve"> </w:t>
      </w:r>
    </w:p>
    <w:p w:rsidR="007F6E4E" w:rsidP="007D2400" w14:paraId="3C10F224" w14:textId="67F44FD5">
      <w:pPr>
        <w:pStyle w:val="ListParagraph"/>
        <w:numPr>
          <w:ilvl w:val="0"/>
          <w:numId w:val="7"/>
        </w:numPr>
        <w:spacing w:line="276" w:lineRule="auto"/>
        <w:rPr>
          <w:rFonts w:ascii="Arial" w:eastAsia="Arial" w:hAnsi="Arial" w:cs="Arial"/>
          <w:sz w:val="20"/>
        </w:rPr>
      </w:pPr>
      <w:r w:rsidRPr="007F6E4E">
        <w:rPr>
          <w:rFonts w:ascii="Arial" w:eastAsia="Arial" w:hAnsi="Arial" w:cs="Arial"/>
          <w:sz w:val="20"/>
        </w:rPr>
        <w:t xml:space="preserve">Worked on multiple cross-functional web </w:t>
      </w:r>
      <w:r w:rsidR="00D84EA0">
        <w:rPr>
          <w:rFonts w:ascii="Arial" w:eastAsia="Arial" w:hAnsi="Arial" w:cs="Arial"/>
          <w:sz w:val="20"/>
        </w:rPr>
        <w:t>components</w:t>
      </w:r>
      <w:r w:rsidRPr="007F6E4E">
        <w:rPr>
          <w:rFonts w:ascii="Arial" w:eastAsia="Arial" w:hAnsi="Arial" w:cs="Arial"/>
          <w:sz w:val="20"/>
        </w:rPr>
        <w:t xml:space="preserve"> using Angular.</w:t>
      </w:r>
    </w:p>
    <w:p w:rsidR="00CD67FC" w:rsidP="007D2400" w14:paraId="1D57A76E" w14:textId="2998E9E4">
      <w:pPr>
        <w:pStyle w:val="ListParagraph"/>
        <w:numPr>
          <w:ilvl w:val="0"/>
          <w:numId w:val="7"/>
        </w:numPr>
        <w:spacing w:line="276" w:lineRule="auto"/>
        <w:rPr>
          <w:rFonts w:ascii="Arial" w:eastAsia="Arial" w:hAnsi="Arial" w:cs="Arial"/>
          <w:sz w:val="20"/>
        </w:rPr>
      </w:pPr>
      <w:r w:rsidRPr="00CC6D3C">
        <w:rPr>
          <w:rFonts w:ascii="Arial" w:eastAsia="Arial" w:hAnsi="Arial" w:cs="Arial"/>
          <w:sz w:val="20"/>
        </w:rPr>
        <w:t>Maintain</w:t>
      </w:r>
      <w:r w:rsidR="00EA2AC4">
        <w:rPr>
          <w:rFonts w:ascii="Arial" w:eastAsia="Arial" w:hAnsi="Arial" w:cs="Arial"/>
          <w:sz w:val="20"/>
        </w:rPr>
        <w:t>ed</w:t>
      </w:r>
      <w:r w:rsidRPr="00CC6D3C">
        <w:rPr>
          <w:rFonts w:ascii="Arial" w:eastAsia="Arial" w:hAnsi="Arial" w:cs="Arial"/>
          <w:sz w:val="20"/>
        </w:rPr>
        <w:t xml:space="preserve"> Git branches during project development, conduct</w:t>
      </w:r>
      <w:r>
        <w:rPr>
          <w:rFonts w:ascii="Arial" w:eastAsia="Arial" w:hAnsi="Arial" w:cs="Arial"/>
          <w:sz w:val="20"/>
        </w:rPr>
        <w:t>ed</w:t>
      </w:r>
      <w:r w:rsidRPr="00CC6D3C">
        <w:rPr>
          <w:rFonts w:ascii="Arial" w:eastAsia="Arial" w:hAnsi="Arial" w:cs="Arial"/>
          <w:sz w:val="20"/>
        </w:rPr>
        <w:t xml:space="preserve"> merge and use</w:t>
      </w:r>
      <w:r>
        <w:rPr>
          <w:rFonts w:ascii="Arial" w:eastAsia="Arial" w:hAnsi="Arial" w:cs="Arial"/>
          <w:sz w:val="20"/>
        </w:rPr>
        <w:t>d</w:t>
      </w:r>
      <w:r w:rsidRPr="00CC6D3C">
        <w:rPr>
          <w:rFonts w:ascii="Arial" w:eastAsia="Arial" w:hAnsi="Arial" w:cs="Arial"/>
          <w:sz w:val="20"/>
        </w:rPr>
        <w:t xml:space="preserve"> </w:t>
      </w:r>
      <w:r>
        <w:rPr>
          <w:rFonts w:ascii="Arial" w:eastAsia="Arial" w:hAnsi="Arial" w:cs="Arial"/>
          <w:sz w:val="20"/>
        </w:rPr>
        <w:t>Jenkins</w:t>
      </w:r>
      <w:r w:rsidRPr="00CC6D3C">
        <w:rPr>
          <w:rFonts w:ascii="Arial" w:eastAsia="Arial" w:hAnsi="Arial" w:cs="Arial"/>
          <w:sz w:val="20"/>
        </w:rPr>
        <w:t xml:space="preserve"> for building </w:t>
      </w:r>
      <w:r w:rsidR="00E53185">
        <w:rPr>
          <w:rFonts w:ascii="Arial" w:eastAsia="Arial" w:hAnsi="Arial" w:cs="Arial"/>
          <w:sz w:val="20"/>
        </w:rPr>
        <w:t>&amp;</w:t>
      </w:r>
      <w:r w:rsidRPr="00CC6D3C">
        <w:rPr>
          <w:rFonts w:ascii="Arial" w:eastAsia="Arial" w:hAnsi="Arial" w:cs="Arial"/>
          <w:sz w:val="20"/>
        </w:rPr>
        <w:t xml:space="preserve"> deploying the applications to the server</w:t>
      </w:r>
      <w:r w:rsidR="00EA2AC4">
        <w:rPr>
          <w:rFonts w:ascii="Arial" w:eastAsia="Arial" w:hAnsi="Arial" w:cs="Arial"/>
          <w:sz w:val="20"/>
        </w:rPr>
        <w:t>.</w:t>
      </w:r>
    </w:p>
    <w:p w:rsidR="00882D1A" w:rsidP="007D2400" w14:paraId="3E49B1D0" w14:textId="7B95DA27">
      <w:pPr>
        <w:pStyle w:val="ListParagraph"/>
        <w:numPr>
          <w:ilvl w:val="0"/>
          <w:numId w:val="7"/>
        </w:numPr>
        <w:spacing w:line="276" w:lineRule="auto"/>
        <w:rPr>
          <w:rFonts w:ascii="Arial" w:eastAsia="Arial" w:hAnsi="Arial" w:cs="Arial"/>
          <w:sz w:val="20"/>
        </w:rPr>
      </w:pPr>
      <w:r>
        <w:rPr>
          <w:rFonts w:ascii="Arial" w:eastAsia="Arial" w:hAnsi="Arial" w:cs="Arial"/>
          <w:sz w:val="20"/>
        </w:rPr>
        <w:t xml:space="preserve">Resolved the </w:t>
      </w:r>
      <w:r w:rsidR="00D734AA">
        <w:rPr>
          <w:rFonts w:ascii="Arial" w:eastAsia="Arial" w:hAnsi="Arial" w:cs="Arial"/>
          <w:sz w:val="20"/>
        </w:rPr>
        <w:t>existing bugs</w:t>
      </w:r>
      <w:r w:rsidR="00106E3A">
        <w:rPr>
          <w:rFonts w:ascii="Arial" w:eastAsia="Arial" w:hAnsi="Arial" w:cs="Arial"/>
          <w:sz w:val="20"/>
        </w:rPr>
        <w:t xml:space="preserve"> in the application</w:t>
      </w:r>
      <w:r>
        <w:rPr>
          <w:rFonts w:ascii="Arial" w:eastAsia="Arial" w:hAnsi="Arial" w:cs="Arial"/>
          <w:sz w:val="20"/>
        </w:rPr>
        <w:t xml:space="preserve"> </w:t>
      </w:r>
      <w:r w:rsidR="00106E3A">
        <w:rPr>
          <w:rFonts w:ascii="Arial" w:eastAsia="Arial" w:hAnsi="Arial" w:cs="Arial"/>
          <w:sz w:val="20"/>
        </w:rPr>
        <w:t xml:space="preserve">and </w:t>
      </w:r>
      <w:r w:rsidR="00096720">
        <w:rPr>
          <w:rFonts w:ascii="Arial" w:eastAsia="Arial" w:hAnsi="Arial" w:cs="Arial"/>
          <w:sz w:val="20"/>
        </w:rPr>
        <w:t xml:space="preserve">long pending </w:t>
      </w:r>
      <w:r w:rsidR="00106E3A">
        <w:rPr>
          <w:rFonts w:ascii="Arial" w:eastAsia="Arial" w:hAnsi="Arial" w:cs="Arial"/>
          <w:sz w:val="20"/>
        </w:rPr>
        <w:t>JIRA tickets</w:t>
      </w:r>
      <w:r>
        <w:rPr>
          <w:rFonts w:ascii="Arial" w:eastAsia="Arial" w:hAnsi="Arial" w:cs="Arial"/>
          <w:sz w:val="20"/>
        </w:rPr>
        <w:t>.</w:t>
      </w:r>
    </w:p>
    <w:p w:rsidR="00882D1A" w:rsidP="007D2400" w14:paraId="2549138C" w14:textId="3FE54675">
      <w:pPr>
        <w:pStyle w:val="ListParagraph"/>
        <w:numPr>
          <w:ilvl w:val="0"/>
          <w:numId w:val="7"/>
        </w:numPr>
        <w:spacing w:line="276" w:lineRule="auto"/>
        <w:rPr>
          <w:rFonts w:ascii="Arial" w:eastAsia="Arial" w:hAnsi="Arial" w:cs="Arial"/>
          <w:sz w:val="20"/>
        </w:rPr>
      </w:pPr>
      <w:r>
        <w:rPr>
          <w:rFonts w:ascii="Arial" w:eastAsia="Arial" w:hAnsi="Arial" w:cs="Arial"/>
          <w:sz w:val="20"/>
        </w:rPr>
        <w:t>Fixed UI/UX</w:t>
      </w:r>
      <w:r w:rsidR="00D524F5">
        <w:rPr>
          <w:rFonts w:ascii="Arial" w:eastAsia="Arial" w:hAnsi="Arial" w:cs="Arial"/>
          <w:sz w:val="20"/>
        </w:rPr>
        <w:t xml:space="preserve"> page rendering</w:t>
      </w:r>
      <w:r>
        <w:rPr>
          <w:rFonts w:ascii="Arial" w:eastAsia="Arial" w:hAnsi="Arial" w:cs="Arial"/>
          <w:sz w:val="20"/>
        </w:rPr>
        <w:t xml:space="preserve"> issues</w:t>
      </w:r>
      <w:r w:rsidR="00D524F5">
        <w:rPr>
          <w:rFonts w:ascii="Arial" w:eastAsia="Arial" w:hAnsi="Arial" w:cs="Arial"/>
          <w:sz w:val="20"/>
        </w:rPr>
        <w:t xml:space="preserve">, </w:t>
      </w:r>
      <w:r w:rsidR="00A22291">
        <w:rPr>
          <w:rFonts w:ascii="Arial" w:eastAsia="Arial" w:hAnsi="Arial" w:cs="Arial"/>
          <w:sz w:val="20"/>
        </w:rPr>
        <w:t>and</w:t>
      </w:r>
      <w:r w:rsidR="00324D62">
        <w:rPr>
          <w:rFonts w:ascii="Arial" w:eastAsia="Arial" w:hAnsi="Arial" w:cs="Arial"/>
          <w:sz w:val="20"/>
        </w:rPr>
        <w:t xml:space="preserve"> defects related to </w:t>
      </w:r>
      <w:r w:rsidRPr="00AF71A9" w:rsidR="00AF71A9">
        <w:rPr>
          <w:rFonts w:ascii="Arial" w:eastAsia="Arial" w:hAnsi="Arial" w:cs="Arial"/>
          <w:sz w:val="20"/>
        </w:rPr>
        <w:t>API calls made to fetch data</w:t>
      </w:r>
      <w:r w:rsidR="00AF71A9">
        <w:rPr>
          <w:rFonts w:ascii="Arial" w:eastAsia="Arial" w:hAnsi="Arial" w:cs="Arial"/>
          <w:sz w:val="20"/>
        </w:rPr>
        <w:t>.</w:t>
      </w:r>
    </w:p>
    <w:p w:rsidR="00A15847" w:rsidP="00FF343F" w14:paraId="66124C01" w14:textId="40EC31E1">
      <w:pPr>
        <w:pStyle w:val="ListParagraph"/>
        <w:widowControl w:val="0"/>
        <w:numPr>
          <w:ilvl w:val="0"/>
          <w:numId w:val="7"/>
        </w:numPr>
        <w:suppressAutoHyphens/>
        <w:jc w:val="both"/>
        <w:rPr>
          <w:rFonts w:ascii="Arial" w:eastAsia="Arial" w:hAnsi="Arial" w:cs="Arial"/>
          <w:sz w:val="20"/>
        </w:rPr>
      </w:pPr>
      <w:r w:rsidRPr="0087656D">
        <w:rPr>
          <w:rFonts w:ascii="Arial" w:eastAsia="Arial" w:hAnsi="Arial" w:cs="Arial"/>
          <w:sz w:val="20"/>
        </w:rPr>
        <w:t>Involved in daily S</w:t>
      </w:r>
      <w:r w:rsidR="00C8306E">
        <w:rPr>
          <w:rFonts w:ascii="Arial" w:eastAsia="Arial" w:hAnsi="Arial" w:cs="Arial"/>
          <w:sz w:val="20"/>
        </w:rPr>
        <w:t>crum</w:t>
      </w:r>
      <w:r w:rsidRPr="0087656D">
        <w:rPr>
          <w:rFonts w:ascii="Arial" w:eastAsia="Arial" w:hAnsi="Arial" w:cs="Arial"/>
          <w:sz w:val="20"/>
        </w:rPr>
        <w:t xml:space="preserve"> meetings</w:t>
      </w:r>
      <w:r>
        <w:rPr>
          <w:rFonts w:ascii="Arial" w:eastAsia="Arial" w:hAnsi="Arial" w:cs="Arial"/>
          <w:sz w:val="20"/>
        </w:rPr>
        <w:t xml:space="preserve"> and other ceremonies</w:t>
      </w:r>
      <w:r w:rsidRPr="0087656D">
        <w:rPr>
          <w:rFonts w:ascii="Arial" w:eastAsia="Arial" w:hAnsi="Arial" w:cs="Arial"/>
          <w:sz w:val="20"/>
        </w:rPr>
        <w:t xml:space="preserve"> to keep track of the ongoing project status and issues. </w:t>
      </w:r>
    </w:p>
    <w:p w:rsidR="0067355B" w:rsidP="00FF343F" w14:paraId="5A6C5FFB" w14:textId="63574773">
      <w:pPr>
        <w:pStyle w:val="ListParagraph"/>
        <w:widowControl w:val="0"/>
        <w:numPr>
          <w:ilvl w:val="0"/>
          <w:numId w:val="7"/>
        </w:numPr>
        <w:suppressAutoHyphens/>
        <w:jc w:val="both"/>
        <w:rPr>
          <w:rFonts w:ascii="Arial" w:eastAsia="Arial" w:hAnsi="Arial" w:cs="Arial"/>
          <w:sz w:val="20"/>
        </w:rPr>
      </w:pPr>
      <w:r>
        <w:rPr>
          <w:rFonts w:ascii="Arial" w:eastAsia="Arial" w:hAnsi="Arial" w:cs="Arial"/>
          <w:sz w:val="20"/>
        </w:rPr>
        <w:t xml:space="preserve">Handled cross-browser/platform compatibility issues on different </w:t>
      </w:r>
      <w:r w:rsidR="0099472F">
        <w:rPr>
          <w:rFonts w:ascii="Arial" w:eastAsia="Arial" w:hAnsi="Arial" w:cs="Arial"/>
          <w:sz w:val="20"/>
        </w:rPr>
        <w:t>platforms (</w:t>
      </w:r>
      <w:r>
        <w:rPr>
          <w:rFonts w:ascii="Arial" w:eastAsia="Arial" w:hAnsi="Arial" w:cs="Arial"/>
          <w:sz w:val="20"/>
        </w:rPr>
        <w:t>IE, Chrome, Firefox).</w:t>
      </w:r>
    </w:p>
    <w:p w:rsidR="00B5053A" w:rsidP="00FF343F" w14:paraId="30C3BEC1" w14:textId="3EB72029">
      <w:pPr>
        <w:pStyle w:val="ListParagraph"/>
        <w:widowControl w:val="0"/>
        <w:numPr>
          <w:ilvl w:val="0"/>
          <w:numId w:val="7"/>
        </w:numPr>
        <w:suppressAutoHyphens/>
        <w:jc w:val="both"/>
        <w:rPr>
          <w:rFonts w:ascii="Arial" w:eastAsia="Arial" w:hAnsi="Arial" w:cs="Arial"/>
          <w:sz w:val="20"/>
        </w:rPr>
      </w:pPr>
      <w:r>
        <w:rPr>
          <w:rFonts w:ascii="Arial" w:eastAsia="Arial" w:hAnsi="Arial" w:cs="Arial"/>
          <w:sz w:val="20"/>
        </w:rPr>
        <w:t>Worked on event-driven application using JSON, XML, Observables in Angular</w:t>
      </w:r>
    </w:p>
    <w:p w:rsidR="003F34A1" w:rsidRPr="00882D1A" w:rsidP="003F34A1" w14:paraId="0CD94673" w14:textId="77777777">
      <w:pPr>
        <w:pStyle w:val="ListParagraph"/>
        <w:widowControl w:val="0"/>
        <w:suppressAutoHyphens/>
        <w:jc w:val="both"/>
        <w:rPr>
          <w:rFonts w:ascii="Arial" w:eastAsia="Arial" w:hAnsi="Arial" w:cs="Arial"/>
          <w:sz w:val="20"/>
        </w:rPr>
      </w:pPr>
    </w:p>
    <w:p w:rsidR="0034616D" w:rsidRPr="002B4266" w:rsidP="00FC517F" w14:paraId="7BDEFA0B" w14:textId="77777777">
      <w:pPr>
        <w:rPr>
          <w:rFonts w:ascii="Arial" w:hAnsi="Arial" w:cs="Arial"/>
          <w:b/>
          <w:sz w:val="20"/>
          <w:szCs w:val="20"/>
        </w:rPr>
      </w:pPr>
    </w:p>
    <w:p w:rsidR="0034616D" w:rsidP="0034616D" w14:paraId="342B689D" w14:textId="6959956C">
      <w:pPr>
        <w:spacing w:after="4" w:line="249" w:lineRule="auto"/>
        <w:ind w:left="-5" w:right="1915" w:hanging="10"/>
      </w:pPr>
      <w:r w:rsidRPr="00882D1A">
        <w:rPr>
          <w:rFonts w:ascii="Arial" w:eastAsia="Arial" w:hAnsi="Arial" w:cs="Arial"/>
          <w:b/>
          <w:bCs/>
          <w:sz w:val="20"/>
        </w:rPr>
        <w:t>Project Title:</w:t>
      </w:r>
      <w:r>
        <w:rPr>
          <w:rFonts w:ascii="Arial" w:eastAsia="Arial" w:hAnsi="Arial" w:cs="Arial"/>
          <w:sz w:val="20"/>
        </w:rPr>
        <w:t xml:space="preserve"> </w:t>
      </w:r>
      <w:r w:rsidR="00FD55A4">
        <w:rPr>
          <w:rFonts w:ascii="Arial" w:eastAsia="Arial" w:hAnsi="Arial" w:cs="Arial"/>
          <w:b/>
          <w:sz w:val="20"/>
        </w:rPr>
        <w:t>ADLIB-Elevate</w:t>
      </w:r>
    </w:p>
    <w:p w:rsidR="0034616D" w:rsidP="0034616D" w14:paraId="778D6A87" w14:textId="0B3315EC">
      <w:pPr>
        <w:spacing w:after="4" w:line="249" w:lineRule="auto"/>
        <w:ind w:left="-5" w:right="1915" w:hanging="10"/>
      </w:pPr>
      <w:r w:rsidRPr="00882D1A">
        <w:rPr>
          <w:rFonts w:ascii="Arial" w:eastAsia="Arial" w:hAnsi="Arial" w:cs="Arial"/>
          <w:b/>
          <w:bCs/>
          <w:sz w:val="20"/>
        </w:rPr>
        <w:t>Client:</w:t>
      </w:r>
      <w:r>
        <w:rPr>
          <w:rFonts w:ascii="Arial" w:eastAsia="Arial" w:hAnsi="Arial" w:cs="Arial"/>
          <w:b/>
          <w:sz w:val="20"/>
        </w:rPr>
        <w:t xml:space="preserve"> </w:t>
      </w:r>
      <w:r w:rsidR="00B41323">
        <w:rPr>
          <w:rFonts w:ascii="Arial" w:eastAsia="Arial" w:hAnsi="Arial" w:cs="Arial"/>
          <w:sz w:val="20"/>
        </w:rPr>
        <w:t>Adlib</w:t>
      </w:r>
      <w:r>
        <w:rPr>
          <w:rFonts w:ascii="Arial" w:eastAsia="Arial" w:hAnsi="Arial" w:cs="Arial"/>
          <w:sz w:val="20"/>
        </w:rPr>
        <w:t xml:space="preserve"> </w:t>
      </w:r>
    </w:p>
    <w:p w:rsidR="0034616D" w:rsidP="0034616D" w14:paraId="073CAC51" w14:textId="70988A69">
      <w:pPr>
        <w:spacing w:after="4" w:line="249" w:lineRule="auto"/>
        <w:ind w:left="-5" w:right="1915" w:hanging="10"/>
        <w:rPr>
          <w:rFonts w:ascii="Arial" w:eastAsia="Arial" w:hAnsi="Arial" w:cs="Arial"/>
          <w:sz w:val="20"/>
        </w:rPr>
      </w:pPr>
      <w:r w:rsidRPr="00882D1A">
        <w:rPr>
          <w:rFonts w:ascii="Arial" w:eastAsia="Arial" w:hAnsi="Arial" w:cs="Arial"/>
          <w:b/>
          <w:bCs/>
          <w:sz w:val="20"/>
        </w:rPr>
        <w:t>Technologies:</w:t>
      </w:r>
      <w:r w:rsidR="00BF1C91">
        <w:rPr>
          <w:rFonts w:ascii="Arial" w:eastAsia="Arial" w:hAnsi="Arial" w:cs="Arial"/>
          <w:sz w:val="20"/>
        </w:rPr>
        <w:t xml:space="preserve"> </w:t>
      </w:r>
      <w:r w:rsidR="00B41323">
        <w:rPr>
          <w:rFonts w:ascii="Arial" w:eastAsia="Arial" w:hAnsi="Arial" w:cs="Arial"/>
          <w:sz w:val="20"/>
        </w:rPr>
        <w:t>Angular 8, Dot Net Core, SQL Server</w:t>
      </w:r>
    </w:p>
    <w:p w:rsidR="00811C86" w:rsidP="00B41323" w14:paraId="39541800" w14:textId="13E0E812">
      <w:pPr>
        <w:spacing w:after="4" w:line="249" w:lineRule="auto"/>
        <w:ind w:left="-5" w:right="270" w:hanging="10"/>
        <w:rPr>
          <w:rFonts w:ascii="Arial" w:eastAsia="Arial" w:hAnsi="Arial" w:cs="Arial"/>
          <w:sz w:val="20"/>
        </w:rPr>
      </w:pPr>
      <w:r w:rsidRPr="00882D1A">
        <w:rPr>
          <w:rFonts w:ascii="Arial" w:eastAsia="Arial" w:hAnsi="Arial" w:cs="Arial"/>
          <w:b/>
          <w:bCs/>
          <w:sz w:val="20"/>
        </w:rPr>
        <w:t>Description:</w:t>
      </w:r>
      <w:r>
        <w:rPr>
          <w:rFonts w:ascii="Arial" w:eastAsia="Arial" w:hAnsi="Arial" w:cs="Arial"/>
          <w:sz w:val="20"/>
        </w:rPr>
        <w:t xml:space="preserve"> </w:t>
      </w:r>
      <w:r w:rsidR="00882D1A">
        <w:rPr>
          <w:rFonts w:ascii="Arial" w:eastAsia="Arial" w:hAnsi="Arial" w:cs="Arial"/>
          <w:sz w:val="20"/>
        </w:rPr>
        <w:t xml:space="preserve">It’s </w:t>
      </w:r>
      <w:r w:rsidR="00A017CA">
        <w:rPr>
          <w:rFonts w:ascii="Arial" w:eastAsia="Arial" w:hAnsi="Arial" w:cs="Arial"/>
          <w:sz w:val="20"/>
        </w:rPr>
        <w:t xml:space="preserve">a </w:t>
      </w:r>
      <w:r w:rsidR="00882D1A">
        <w:rPr>
          <w:rFonts w:ascii="Arial" w:eastAsia="Arial" w:hAnsi="Arial" w:cs="Arial"/>
          <w:sz w:val="20"/>
        </w:rPr>
        <w:t xml:space="preserve">desktop application </w:t>
      </w:r>
      <w:r w:rsidR="00A7734A">
        <w:rPr>
          <w:rFonts w:ascii="Arial" w:eastAsia="Arial" w:hAnsi="Arial" w:cs="Arial"/>
          <w:sz w:val="20"/>
        </w:rPr>
        <w:t xml:space="preserve">installed on user </w:t>
      </w:r>
      <w:r w:rsidR="00CF1731">
        <w:rPr>
          <w:rFonts w:ascii="Arial" w:eastAsia="Arial" w:hAnsi="Arial" w:cs="Arial"/>
          <w:sz w:val="20"/>
        </w:rPr>
        <w:t>end,</w:t>
      </w:r>
      <w:r w:rsidR="00A7734A">
        <w:rPr>
          <w:rFonts w:ascii="Arial" w:eastAsia="Arial" w:hAnsi="Arial" w:cs="Arial"/>
          <w:sz w:val="20"/>
        </w:rPr>
        <w:t xml:space="preserve"> and </w:t>
      </w:r>
      <w:r w:rsidR="000048F7">
        <w:rPr>
          <w:rFonts w:ascii="Arial" w:eastAsia="Arial" w:hAnsi="Arial" w:cs="Arial"/>
          <w:sz w:val="20"/>
        </w:rPr>
        <w:t>user</w:t>
      </w:r>
      <w:r w:rsidR="00A7734A">
        <w:rPr>
          <w:rFonts w:ascii="Arial" w:eastAsia="Arial" w:hAnsi="Arial" w:cs="Arial"/>
          <w:sz w:val="20"/>
        </w:rPr>
        <w:t xml:space="preserve"> can showcase the company products along multiple </w:t>
      </w:r>
      <w:r w:rsidR="00E86F56">
        <w:rPr>
          <w:rFonts w:ascii="Arial" w:eastAsia="Arial" w:hAnsi="Arial" w:cs="Arial"/>
          <w:sz w:val="20"/>
        </w:rPr>
        <w:t>domains</w:t>
      </w:r>
      <w:r w:rsidR="00A7734A">
        <w:rPr>
          <w:rFonts w:ascii="Arial" w:eastAsia="Arial" w:hAnsi="Arial" w:cs="Arial"/>
          <w:sz w:val="20"/>
        </w:rPr>
        <w:t xml:space="preserve"> like Insurance, Banking etc.</w:t>
      </w:r>
    </w:p>
    <w:p w:rsidR="00882D1A" w:rsidP="00B41323" w14:paraId="70BACBCD" w14:textId="77777777">
      <w:pPr>
        <w:spacing w:after="4" w:line="249" w:lineRule="auto"/>
        <w:ind w:left="-5" w:right="270" w:hanging="10"/>
        <w:rPr>
          <w:rFonts w:ascii="Arial" w:eastAsia="Arial" w:hAnsi="Arial" w:cs="Arial"/>
          <w:sz w:val="20"/>
        </w:rPr>
      </w:pPr>
    </w:p>
    <w:p w:rsidR="00882D1A" w:rsidP="00882D1A" w14:paraId="527F6F65" w14:textId="6642CDC7">
      <w:pPr>
        <w:spacing w:line="276" w:lineRule="auto"/>
        <w:rPr>
          <w:color w:val="000000"/>
          <w:sz w:val="27"/>
          <w:szCs w:val="27"/>
        </w:rPr>
      </w:pPr>
      <w:r w:rsidRPr="00346164">
        <w:rPr>
          <w:rFonts w:ascii="Arial" w:eastAsia="Arial" w:hAnsi="Arial" w:cs="Arial"/>
          <w:b/>
          <w:bCs/>
          <w:sz w:val="20"/>
        </w:rPr>
        <w:t>Role</w:t>
      </w:r>
      <w:r w:rsidR="00041503">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882D1A" w:rsidP="00882D1A" w14:paraId="3A04500A" w14:textId="309F4EB1">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Developed</w:t>
      </w:r>
      <w:r w:rsidR="00A7734A">
        <w:rPr>
          <w:rFonts w:ascii="Arial" w:eastAsia="Arial" w:hAnsi="Arial" w:cs="Arial"/>
          <w:sz w:val="20"/>
        </w:rPr>
        <w:t xml:space="preserve"> </w:t>
      </w:r>
      <w:r w:rsidR="003D5752">
        <w:rPr>
          <w:rFonts w:ascii="Arial" w:eastAsia="Arial" w:hAnsi="Arial" w:cs="Arial"/>
          <w:sz w:val="20"/>
        </w:rPr>
        <w:t xml:space="preserve">the </w:t>
      </w:r>
      <w:r w:rsidR="00A7734A">
        <w:rPr>
          <w:rFonts w:ascii="Arial" w:eastAsia="Arial" w:hAnsi="Arial" w:cs="Arial"/>
          <w:sz w:val="20"/>
        </w:rPr>
        <w:t>code</w:t>
      </w:r>
      <w:r w:rsidR="00D524F5">
        <w:rPr>
          <w:rFonts w:ascii="Arial" w:eastAsia="Arial" w:hAnsi="Arial" w:cs="Arial"/>
          <w:sz w:val="20"/>
        </w:rPr>
        <w:t xml:space="preserve"> using Angular </w:t>
      </w:r>
      <w:r w:rsidR="00A7734A">
        <w:rPr>
          <w:rFonts w:ascii="Arial" w:eastAsia="Arial" w:hAnsi="Arial" w:cs="Arial"/>
          <w:sz w:val="20"/>
        </w:rPr>
        <w:t xml:space="preserve">and Unit test cases using Jenkins </w:t>
      </w:r>
      <w:r w:rsidR="00A65FC9">
        <w:rPr>
          <w:rFonts w:ascii="Arial" w:eastAsia="Arial" w:hAnsi="Arial" w:cs="Arial"/>
          <w:sz w:val="20"/>
        </w:rPr>
        <w:t>&amp;</w:t>
      </w:r>
      <w:r w:rsidR="00A7734A">
        <w:rPr>
          <w:rFonts w:ascii="Arial" w:eastAsia="Arial" w:hAnsi="Arial" w:cs="Arial"/>
          <w:sz w:val="20"/>
        </w:rPr>
        <w:t xml:space="preserve"> KARMA</w:t>
      </w:r>
      <w:r w:rsidR="00A65FC9">
        <w:rPr>
          <w:rFonts w:ascii="Arial" w:eastAsia="Arial" w:hAnsi="Arial" w:cs="Arial"/>
          <w:sz w:val="20"/>
        </w:rPr>
        <w:t>.</w:t>
      </w:r>
    </w:p>
    <w:p w:rsidR="00A7734A" w:rsidP="00882D1A" w14:paraId="6EEB1086" w14:textId="0C346426">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Worked as full stack developer</w:t>
      </w:r>
      <w:r w:rsidR="00393ACA">
        <w:rPr>
          <w:rFonts w:ascii="Arial" w:eastAsia="Arial" w:hAnsi="Arial" w:cs="Arial"/>
          <w:sz w:val="20"/>
        </w:rPr>
        <w:t>,</w:t>
      </w:r>
      <w:r>
        <w:rPr>
          <w:rFonts w:ascii="Arial" w:eastAsia="Arial" w:hAnsi="Arial" w:cs="Arial"/>
          <w:sz w:val="20"/>
        </w:rPr>
        <w:t xml:space="preserve"> written backend APIs and deployed to server and manage</w:t>
      </w:r>
      <w:r w:rsidR="00C149F2">
        <w:rPr>
          <w:rFonts w:ascii="Arial" w:eastAsia="Arial" w:hAnsi="Arial" w:cs="Arial"/>
          <w:sz w:val="20"/>
        </w:rPr>
        <w:t>d</w:t>
      </w:r>
      <w:r>
        <w:rPr>
          <w:rFonts w:ascii="Arial" w:eastAsia="Arial" w:hAnsi="Arial" w:cs="Arial"/>
          <w:sz w:val="20"/>
        </w:rPr>
        <w:t xml:space="preserve"> DBs as well.</w:t>
      </w:r>
    </w:p>
    <w:p w:rsidR="0034616D" w:rsidRPr="001F0286" w:rsidP="006053E7" w14:paraId="3DAB573F" w14:textId="43D66C09">
      <w:pPr>
        <w:pStyle w:val="ListParagraph"/>
        <w:numPr>
          <w:ilvl w:val="0"/>
          <w:numId w:val="8"/>
        </w:numPr>
        <w:spacing w:after="4" w:line="249" w:lineRule="auto"/>
        <w:ind w:right="270"/>
        <w:rPr>
          <w:rFonts w:ascii="Arial" w:hAnsi="Arial" w:cs="Arial"/>
          <w:sz w:val="20"/>
          <w:szCs w:val="20"/>
        </w:rPr>
      </w:pPr>
      <w:r w:rsidRPr="00C002FF">
        <w:rPr>
          <w:rFonts w:ascii="Arial" w:eastAsia="Arial" w:hAnsi="Arial" w:cs="Arial"/>
          <w:sz w:val="20"/>
        </w:rPr>
        <w:t>Buil</w:t>
      </w:r>
      <w:r w:rsidRPr="00C002FF" w:rsidR="00C2341D">
        <w:rPr>
          <w:rFonts w:ascii="Arial" w:eastAsia="Arial" w:hAnsi="Arial" w:cs="Arial"/>
          <w:sz w:val="20"/>
        </w:rPr>
        <w:t>t</w:t>
      </w:r>
      <w:r w:rsidRPr="00C002FF">
        <w:rPr>
          <w:rFonts w:ascii="Arial" w:eastAsia="Arial" w:hAnsi="Arial" w:cs="Arial"/>
          <w:sz w:val="20"/>
        </w:rPr>
        <w:t xml:space="preserve"> </w:t>
      </w:r>
      <w:r w:rsidRPr="00C002FF" w:rsidR="00253FD4">
        <w:rPr>
          <w:rFonts w:ascii="Arial" w:eastAsia="Arial" w:hAnsi="Arial" w:cs="Arial"/>
          <w:sz w:val="20"/>
        </w:rPr>
        <w:t>&amp;</w:t>
      </w:r>
      <w:r w:rsidRPr="00C002FF" w:rsidR="00072E5A">
        <w:rPr>
          <w:rFonts w:ascii="Arial" w:eastAsia="Arial" w:hAnsi="Arial" w:cs="Arial"/>
          <w:sz w:val="20"/>
        </w:rPr>
        <w:t xml:space="preserve"> staged </w:t>
      </w:r>
      <w:r w:rsidRPr="00C002FF">
        <w:rPr>
          <w:rFonts w:ascii="Arial" w:eastAsia="Arial" w:hAnsi="Arial" w:cs="Arial"/>
          <w:sz w:val="20"/>
        </w:rPr>
        <w:t xml:space="preserve">the code using </w:t>
      </w:r>
      <w:r w:rsidRPr="00C002FF" w:rsidR="00A7734A">
        <w:rPr>
          <w:rFonts w:ascii="Arial" w:eastAsia="Arial" w:hAnsi="Arial" w:cs="Arial"/>
          <w:sz w:val="20"/>
        </w:rPr>
        <w:t>CI/CD pipeline and then install</w:t>
      </w:r>
      <w:r w:rsidRPr="00C002FF" w:rsidR="00C2341D">
        <w:rPr>
          <w:rFonts w:ascii="Arial" w:eastAsia="Arial" w:hAnsi="Arial" w:cs="Arial"/>
          <w:sz w:val="20"/>
        </w:rPr>
        <w:t>ed</w:t>
      </w:r>
      <w:r w:rsidRPr="00C002FF" w:rsidR="00044449">
        <w:rPr>
          <w:rFonts w:ascii="Arial" w:eastAsia="Arial" w:hAnsi="Arial" w:cs="Arial"/>
          <w:sz w:val="20"/>
        </w:rPr>
        <w:t xml:space="preserve"> the image</w:t>
      </w:r>
      <w:r w:rsidRPr="00C002FF" w:rsidR="00A7734A">
        <w:rPr>
          <w:rFonts w:ascii="Arial" w:eastAsia="Arial" w:hAnsi="Arial" w:cs="Arial"/>
          <w:sz w:val="20"/>
        </w:rPr>
        <w:t xml:space="preserve"> to</w:t>
      </w:r>
      <w:r w:rsidRPr="00C002FF" w:rsidR="00501680">
        <w:rPr>
          <w:rFonts w:ascii="Arial" w:eastAsia="Arial" w:hAnsi="Arial" w:cs="Arial"/>
          <w:sz w:val="20"/>
        </w:rPr>
        <w:t xml:space="preserve"> various</w:t>
      </w:r>
      <w:r w:rsidRPr="00C002FF" w:rsidR="00A7734A">
        <w:rPr>
          <w:rFonts w:ascii="Arial" w:eastAsia="Arial" w:hAnsi="Arial" w:cs="Arial"/>
          <w:sz w:val="20"/>
        </w:rPr>
        <w:t xml:space="preserve"> VMs and check</w:t>
      </w:r>
      <w:r w:rsidRPr="00C002FF" w:rsidR="005A4424">
        <w:rPr>
          <w:rFonts w:ascii="Arial" w:eastAsia="Arial" w:hAnsi="Arial" w:cs="Arial"/>
          <w:sz w:val="20"/>
        </w:rPr>
        <w:t>ed</w:t>
      </w:r>
      <w:r w:rsidRPr="00C002FF" w:rsidR="00A7734A">
        <w:rPr>
          <w:rFonts w:ascii="Arial" w:eastAsia="Arial" w:hAnsi="Arial" w:cs="Arial"/>
          <w:sz w:val="20"/>
        </w:rPr>
        <w:t xml:space="preserve"> the modules</w:t>
      </w:r>
      <w:r w:rsidRPr="00C002FF" w:rsidR="00FA3AE6">
        <w:rPr>
          <w:rFonts w:ascii="Arial" w:eastAsia="Arial" w:hAnsi="Arial" w:cs="Arial"/>
          <w:sz w:val="20"/>
        </w:rPr>
        <w:t>/functionalities</w:t>
      </w:r>
      <w:r w:rsidRPr="00C002FF" w:rsidR="00A7734A">
        <w:rPr>
          <w:rFonts w:ascii="Arial" w:eastAsia="Arial" w:hAnsi="Arial" w:cs="Arial"/>
          <w:sz w:val="20"/>
        </w:rPr>
        <w:t>.</w:t>
      </w:r>
    </w:p>
    <w:p w:rsidR="001F0286" w:rsidRPr="001F0286" w:rsidP="006053E7" w14:paraId="6ACFD236" w14:textId="244B7567">
      <w:pPr>
        <w:pStyle w:val="ListParagraph"/>
        <w:numPr>
          <w:ilvl w:val="0"/>
          <w:numId w:val="8"/>
        </w:numPr>
        <w:spacing w:after="4" w:line="249" w:lineRule="auto"/>
        <w:ind w:right="270"/>
        <w:rPr>
          <w:rFonts w:ascii="Arial" w:eastAsia="Arial" w:hAnsi="Arial" w:cs="Arial"/>
          <w:sz w:val="20"/>
        </w:rPr>
      </w:pPr>
      <w:r w:rsidRPr="001F0286">
        <w:rPr>
          <w:rFonts w:ascii="Arial" w:eastAsia="Arial" w:hAnsi="Arial" w:cs="Arial"/>
          <w:sz w:val="20"/>
        </w:rPr>
        <w:t xml:space="preserve">Coordinated with business </w:t>
      </w:r>
      <w:r>
        <w:rPr>
          <w:rFonts w:ascii="Arial" w:eastAsia="Arial" w:hAnsi="Arial" w:cs="Arial"/>
          <w:sz w:val="20"/>
        </w:rPr>
        <w:t xml:space="preserve">stakeholders </w:t>
      </w:r>
      <w:r w:rsidRPr="001F0286">
        <w:rPr>
          <w:rFonts w:ascii="Arial" w:eastAsia="Arial" w:hAnsi="Arial" w:cs="Arial"/>
          <w:sz w:val="20"/>
        </w:rPr>
        <w:t>on User Acceptance Tests (UAT) and to get the approval</w:t>
      </w:r>
      <w:r w:rsidR="003F34A1">
        <w:rPr>
          <w:rFonts w:ascii="Arial" w:eastAsia="Arial" w:hAnsi="Arial" w:cs="Arial"/>
          <w:sz w:val="20"/>
        </w:rPr>
        <w:t xml:space="preserve">s </w:t>
      </w:r>
      <w:r w:rsidRPr="001F0286">
        <w:rPr>
          <w:rFonts w:ascii="Arial" w:eastAsia="Arial" w:hAnsi="Arial" w:cs="Arial"/>
          <w:sz w:val="20"/>
        </w:rPr>
        <w:t>on design changes.</w:t>
      </w:r>
    </w:p>
    <w:p w:rsidR="001F0286" w:rsidP="006053E7" w14:paraId="53055DB5" w14:textId="69506A92">
      <w:pPr>
        <w:pStyle w:val="ListParagraph"/>
        <w:numPr>
          <w:ilvl w:val="0"/>
          <w:numId w:val="8"/>
        </w:numPr>
        <w:spacing w:after="4" w:line="249" w:lineRule="auto"/>
        <w:ind w:right="270"/>
        <w:rPr>
          <w:rFonts w:ascii="Arial" w:eastAsia="Arial" w:hAnsi="Arial" w:cs="Arial"/>
          <w:sz w:val="20"/>
        </w:rPr>
      </w:pPr>
      <w:r w:rsidRPr="001F0286">
        <w:rPr>
          <w:rFonts w:ascii="Arial" w:eastAsia="Arial" w:hAnsi="Arial" w:cs="Arial"/>
          <w:sz w:val="20"/>
        </w:rPr>
        <w:t xml:space="preserve">Made changes as per the business request and resolved the </w:t>
      </w:r>
      <w:r w:rsidR="00154A24">
        <w:rPr>
          <w:rFonts w:ascii="Arial" w:eastAsia="Arial" w:hAnsi="Arial" w:cs="Arial"/>
          <w:sz w:val="20"/>
        </w:rPr>
        <w:t>defects</w:t>
      </w:r>
      <w:r w:rsidRPr="001F0286">
        <w:rPr>
          <w:rFonts w:ascii="Arial" w:eastAsia="Arial" w:hAnsi="Arial" w:cs="Arial"/>
          <w:sz w:val="20"/>
        </w:rPr>
        <w:t xml:space="preserve"> found.</w:t>
      </w:r>
    </w:p>
    <w:p w:rsidR="00242B18" w:rsidP="006053E7" w14:paraId="56438F47" w14:textId="1FD7C190">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Used Restful web service calls POST, PUT, DELETE and GET method for backend communication for application integration.</w:t>
      </w:r>
    </w:p>
    <w:p w:rsidR="00242B18" w:rsidP="006053E7" w14:paraId="521F7633" w14:textId="2151A50E">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Developed the DB using Tables, Views, Stored Procedures and Functions in SQL Server.</w:t>
      </w:r>
    </w:p>
    <w:p w:rsidR="00FC517F" w:rsidRPr="002B4266" w:rsidP="00FC517F" w14:paraId="713EF216" w14:textId="77777777">
      <w:pPr>
        <w:rPr>
          <w:rFonts w:ascii="Arial" w:hAnsi="Arial" w:cs="Arial"/>
          <w:sz w:val="20"/>
          <w:szCs w:val="20"/>
        </w:rPr>
      </w:pPr>
    </w:p>
    <w:p w:rsidR="00184C11" w:rsidP="0034616D" w14:paraId="5AB9CC1C" w14:textId="77777777">
      <w:pPr>
        <w:spacing w:after="4" w:line="249" w:lineRule="auto"/>
        <w:ind w:left="-5" w:right="1915" w:hanging="10"/>
        <w:rPr>
          <w:rFonts w:ascii="Arial" w:eastAsia="Arial" w:hAnsi="Arial" w:cs="Arial"/>
          <w:b/>
          <w:bCs/>
          <w:sz w:val="20"/>
        </w:rPr>
      </w:pPr>
    </w:p>
    <w:p w:rsidR="00754B74" w:rsidP="0034616D" w14:paraId="5A4DDA0A" w14:textId="77777777">
      <w:pPr>
        <w:spacing w:after="4" w:line="249" w:lineRule="auto"/>
        <w:ind w:left="-5" w:right="1915" w:hanging="10"/>
        <w:rPr>
          <w:rFonts w:ascii="Arial" w:eastAsia="Arial" w:hAnsi="Arial" w:cs="Arial"/>
          <w:b/>
          <w:bCs/>
          <w:sz w:val="20"/>
        </w:rPr>
      </w:pPr>
    </w:p>
    <w:p w:rsidR="00754B74" w:rsidP="0034616D" w14:paraId="1932C066" w14:textId="77777777">
      <w:pPr>
        <w:spacing w:after="4" w:line="249" w:lineRule="auto"/>
        <w:ind w:left="-5" w:right="1915" w:hanging="10"/>
        <w:rPr>
          <w:rFonts w:ascii="Arial" w:eastAsia="Arial" w:hAnsi="Arial" w:cs="Arial"/>
          <w:b/>
          <w:bCs/>
          <w:sz w:val="20"/>
        </w:rPr>
      </w:pPr>
    </w:p>
    <w:p w:rsidR="0034616D" w:rsidP="0034616D" w14:paraId="16DA2CE8" w14:textId="78AE888F">
      <w:pPr>
        <w:spacing w:after="4" w:line="249" w:lineRule="auto"/>
        <w:ind w:left="-5" w:right="1915" w:hanging="10"/>
      </w:pPr>
      <w:r w:rsidRPr="00915509">
        <w:rPr>
          <w:rFonts w:ascii="Arial" w:eastAsia="Arial" w:hAnsi="Arial" w:cs="Arial"/>
          <w:b/>
          <w:bCs/>
          <w:sz w:val="20"/>
        </w:rPr>
        <w:t>Project Title:</w:t>
      </w:r>
      <w:r>
        <w:rPr>
          <w:rFonts w:ascii="Arial" w:eastAsia="Arial" w:hAnsi="Arial" w:cs="Arial"/>
          <w:sz w:val="20"/>
        </w:rPr>
        <w:t xml:space="preserve"> </w:t>
      </w:r>
      <w:r w:rsidRPr="00B41323" w:rsidR="00B41323">
        <w:rPr>
          <w:rFonts w:ascii="Arial" w:eastAsia="Arial" w:hAnsi="Arial" w:cs="Arial"/>
          <w:b/>
          <w:sz w:val="20"/>
        </w:rPr>
        <w:t>Media Editor ATI</w:t>
      </w:r>
    </w:p>
    <w:p w:rsidR="0034616D" w:rsidP="0034616D" w14:paraId="6061998F" w14:textId="6A65D7A0">
      <w:pPr>
        <w:spacing w:after="4" w:line="249" w:lineRule="auto"/>
        <w:ind w:left="-5" w:right="1915" w:hanging="10"/>
      </w:pPr>
      <w:r w:rsidRPr="00915509">
        <w:rPr>
          <w:rFonts w:ascii="Arial" w:eastAsia="Arial" w:hAnsi="Arial" w:cs="Arial"/>
          <w:b/>
          <w:bCs/>
          <w:sz w:val="20"/>
        </w:rPr>
        <w:t>Client:</w:t>
      </w:r>
      <w:r>
        <w:rPr>
          <w:rFonts w:ascii="Arial" w:eastAsia="Arial" w:hAnsi="Arial" w:cs="Arial"/>
          <w:b/>
          <w:sz w:val="20"/>
        </w:rPr>
        <w:t xml:space="preserve"> </w:t>
      </w:r>
      <w:r w:rsidR="00915509">
        <w:rPr>
          <w:rFonts w:ascii="Arial" w:eastAsia="Arial" w:hAnsi="Arial" w:cs="Arial"/>
          <w:sz w:val="20"/>
        </w:rPr>
        <w:t>Several Casinos in Las Vegas.</w:t>
      </w:r>
      <w:r>
        <w:rPr>
          <w:rFonts w:ascii="Arial" w:eastAsia="Arial" w:hAnsi="Arial" w:cs="Arial"/>
          <w:sz w:val="20"/>
        </w:rPr>
        <w:t xml:space="preserve"> </w:t>
      </w:r>
    </w:p>
    <w:p w:rsidR="0034616D" w:rsidP="0034616D" w14:paraId="1B4CEB54" w14:textId="76691BBD">
      <w:pPr>
        <w:spacing w:after="4" w:line="249" w:lineRule="auto"/>
        <w:ind w:left="-5" w:right="1915" w:hanging="10"/>
        <w:rPr>
          <w:rFonts w:ascii="Arial" w:eastAsia="Arial" w:hAnsi="Arial" w:cs="Arial"/>
          <w:sz w:val="20"/>
        </w:rPr>
      </w:pPr>
      <w:r w:rsidRPr="00915509">
        <w:rPr>
          <w:rFonts w:ascii="Arial" w:eastAsia="Arial" w:hAnsi="Arial" w:cs="Arial"/>
          <w:b/>
          <w:bCs/>
          <w:sz w:val="20"/>
        </w:rPr>
        <w:t>Technologies:</w:t>
      </w:r>
      <w:r>
        <w:rPr>
          <w:rFonts w:ascii="Arial" w:eastAsia="Arial" w:hAnsi="Arial" w:cs="Arial"/>
          <w:sz w:val="20"/>
        </w:rPr>
        <w:t xml:space="preserve"> </w:t>
      </w:r>
      <w:r w:rsidR="00A64822">
        <w:rPr>
          <w:rFonts w:ascii="Arial" w:eastAsia="Arial" w:hAnsi="Arial" w:cs="Arial"/>
          <w:sz w:val="20"/>
        </w:rPr>
        <w:t xml:space="preserve">Angular 8, </w:t>
      </w:r>
      <w:r w:rsidR="00A64822">
        <w:rPr>
          <w:rFonts w:ascii="Arial" w:eastAsia="Arial" w:hAnsi="Arial" w:cs="Arial"/>
          <w:sz w:val="20"/>
        </w:rPr>
        <w:t>K</w:t>
      </w:r>
      <w:r w:rsidR="002D1CBF">
        <w:rPr>
          <w:rFonts w:ascii="Arial" w:eastAsia="Arial" w:hAnsi="Arial" w:cs="Arial"/>
          <w:sz w:val="20"/>
        </w:rPr>
        <w:t>on</w:t>
      </w:r>
      <w:r w:rsidR="00A64822">
        <w:rPr>
          <w:rFonts w:ascii="Arial" w:eastAsia="Arial" w:hAnsi="Arial" w:cs="Arial"/>
          <w:sz w:val="20"/>
        </w:rPr>
        <w:t>vaJ</w:t>
      </w:r>
      <w:r w:rsidR="00703678">
        <w:rPr>
          <w:rFonts w:ascii="Arial" w:eastAsia="Arial" w:hAnsi="Arial" w:cs="Arial"/>
          <w:sz w:val="20"/>
        </w:rPr>
        <w:t>S</w:t>
      </w:r>
    </w:p>
    <w:p w:rsidR="003509D2" w:rsidP="00A64822" w14:paraId="5CC5691C" w14:textId="49B9466C">
      <w:pPr>
        <w:spacing w:after="4" w:line="249" w:lineRule="auto"/>
        <w:ind w:left="-5" w:right="360" w:hanging="10"/>
        <w:rPr>
          <w:rFonts w:ascii="Arial" w:eastAsia="Arial" w:hAnsi="Arial" w:cs="Arial"/>
          <w:sz w:val="20"/>
        </w:rPr>
      </w:pPr>
      <w:r w:rsidRPr="005F322B">
        <w:rPr>
          <w:rFonts w:ascii="Arial" w:eastAsia="Arial" w:hAnsi="Arial" w:cs="Arial"/>
          <w:b/>
          <w:bCs/>
          <w:sz w:val="20"/>
        </w:rPr>
        <w:t>Description</w:t>
      </w:r>
      <w:r>
        <w:rPr>
          <w:rFonts w:ascii="Arial" w:eastAsia="Arial" w:hAnsi="Arial" w:cs="Arial"/>
          <w:sz w:val="20"/>
        </w:rPr>
        <w:t xml:space="preserve">: </w:t>
      </w:r>
      <w:r w:rsidR="00A64822">
        <w:rPr>
          <w:rFonts w:ascii="Arial" w:eastAsia="Arial" w:hAnsi="Arial" w:cs="Arial"/>
          <w:sz w:val="20"/>
        </w:rPr>
        <w:t>It</w:t>
      </w:r>
      <w:r w:rsidR="00663945">
        <w:rPr>
          <w:rFonts w:ascii="Arial" w:eastAsia="Arial" w:hAnsi="Arial" w:cs="Arial"/>
          <w:sz w:val="20"/>
        </w:rPr>
        <w:t>’</w:t>
      </w:r>
      <w:r w:rsidR="00A64822">
        <w:rPr>
          <w:rFonts w:ascii="Arial" w:eastAsia="Arial" w:hAnsi="Arial" w:cs="Arial"/>
          <w:sz w:val="20"/>
        </w:rPr>
        <w:t>s</w:t>
      </w:r>
      <w:r w:rsidR="00663945">
        <w:rPr>
          <w:rFonts w:ascii="Arial" w:eastAsia="Arial" w:hAnsi="Arial" w:cs="Arial"/>
          <w:sz w:val="20"/>
        </w:rPr>
        <w:t xml:space="preserve"> a</w:t>
      </w:r>
      <w:r w:rsidR="00A64822">
        <w:rPr>
          <w:rFonts w:ascii="Arial" w:eastAsia="Arial" w:hAnsi="Arial" w:cs="Arial"/>
          <w:sz w:val="20"/>
        </w:rPr>
        <w:t xml:space="preserve"> multimedia project which showcases to customer</w:t>
      </w:r>
      <w:r w:rsidR="004E0442">
        <w:rPr>
          <w:rFonts w:ascii="Arial" w:eastAsia="Arial" w:hAnsi="Arial" w:cs="Arial"/>
          <w:sz w:val="20"/>
        </w:rPr>
        <w:t>s</w:t>
      </w:r>
      <w:r w:rsidR="00A64822">
        <w:rPr>
          <w:rFonts w:ascii="Arial" w:eastAsia="Arial" w:hAnsi="Arial" w:cs="Arial"/>
          <w:sz w:val="20"/>
        </w:rPr>
        <w:t xml:space="preserve"> in Casino with multiple thumbnails on console. We created the plugin in angular that </w:t>
      </w:r>
      <w:r w:rsidR="000969DE">
        <w:rPr>
          <w:rFonts w:ascii="Arial" w:eastAsia="Arial" w:hAnsi="Arial" w:cs="Arial"/>
          <w:sz w:val="20"/>
        </w:rPr>
        <w:t>customer</w:t>
      </w:r>
      <w:r w:rsidR="00A64822">
        <w:rPr>
          <w:rFonts w:ascii="Arial" w:eastAsia="Arial" w:hAnsi="Arial" w:cs="Arial"/>
          <w:sz w:val="20"/>
        </w:rPr>
        <w:t xml:space="preserve"> can install on system and create multiple images with audio </w:t>
      </w:r>
      <w:r w:rsidR="00220BBC">
        <w:rPr>
          <w:rFonts w:ascii="Arial" w:eastAsia="Arial" w:hAnsi="Arial" w:cs="Arial"/>
          <w:sz w:val="20"/>
        </w:rPr>
        <w:t>&amp;</w:t>
      </w:r>
      <w:r w:rsidR="00A64822">
        <w:rPr>
          <w:rFonts w:ascii="Arial" w:eastAsia="Arial" w:hAnsi="Arial" w:cs="Arial"/>
          <w:sz w:val="20"/>
        </w:rPr>
        <w:t xml:space="preserve"> video and deploy to gaming console</w:t>
      </w:r>
      <w:r w:rsidR="00A7734A">
        <w:rPr>
          <w:rFonts w:ascii="Arial" w:eastAsia="Arial" w:hAnsi="Arial" w:cs="Arial"/>
          <w:sz w:val="20"/>
        </w:rPr>
        <w:t>.</w:t>
      </w:r>
    </w:p>
    <w:p w:rsidR="00A7734A" w:rsidP="00A64822" w14:paraId="710965BD" w14:textId="77777777">
      <w:pPr>
        <w:spacing w:after="4" w:line="249" w:lineRule="auto"/>
        <w:ind w:left="-5" w:right="360" w:hanging="10"/>
        <w:rPr>
          <w:rFonts w:ascii="Arial" w:eastAsia="Arial" w:hAnsi="Arial" w:cs="Arial"/>
          <w:sz w:val="20"/>
        </w:rPr>
      </w:pPr>
    </w:p>
    <w:p w:rsidR="00A7734A" w:rsidP="00A7734A" w14:paraId="00E01D8F" w14:textId="2BDD468E">
      <w:pPr>
        <w:spacing w:line="276" w:lineRule="auto"/>
        <w:rPr>
          <w:color w:val="000000"/>
          <w:sz w:val="27"/>
          <w:szCs w:val="27"/>
        </w:rPr>
      </w:pPr>
      <w:r w:rsidRPr="00346164">
        <w:rPr>
          <w:rFonts w:ascii="Arial" w:eastAsia="Arial" w:hAnsi="Arial" w:cs="Arial"/>
          <w:b/>
          <w:bCs/>
          <w:sz w:val="20"/>
        </w:rPr>
        <w:t>Role</w:t>
      </w:r>
      <w:r w:rsidR="00041503">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A7734A" w:rsidP="00A7734A" w14:paraId="30DAB810" w14:textId="05C4BF59">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Developed</w:t>
      </w:r>
      <w:r>
        <w:rPr>
          <w:rFonts w:ascii="Arial" w:eastAsia="Arial" w:hAnsi="Arial" w:cs="Arial"/>
          <w:sz w:val="20"/>
        </w:rPr>
        <w:t xml:space="preserve"> </w:t>
      </w:r>
      <w:r w:rsidR="00B775CB">
        <w:rPr>
          <w:rFonts w:ascii="Arial" w:eastAsia="Arial" w:hAnsi="Arial" w:cs="Arial"/>
          <w:sz w:val="20"/>
        </w:rPr>
        <w:t xml:space="preserve">the </w:t>
      </w:r>
      <w:r>
        <w:rPr>
          <w:rFonts w:ascii="Arial" w:eastAsia="Arial" w:hAnsi="Arial" w:cs="Arial"/>
          <w:sz w:val="20"/>
        </w:rPr>
        <w:t>code and</w:t>
      </w:r>
      <w:r w:rsidR="00085848">
        <w:rPr>
          <w:rFonts w:ascii="Arial" w:eastAsia="Arial" w:hAnsi="Arial" w:cs="Arial"/>
          <w:sz w:val="20"/>
        </w:rPr>
        <w:t xml:space="preserve"> unit tested</w:t>
      </w:r>
      <w:r>
        <w:rPr>
          <w:rFonts w:ascii="Arial" w:eastAsia="Arial" w:hAnsi="Arial" w:cs="Arial"/>
          <w:sz w:val="20"/>
        </w:rPr>
        <w:t xml:space="preserve"> using Jenkins and KARMA</w:t>
      </w:r>
      <w:r w:rsidR="005775DD">
        <w:rPr>
          <w:rFonts w:ascii="Arial" w:eastAsia="Arial" w:hAnsi="Arial" w:cs="Arial"/>
          <w:sz w:val="20"/>
        </w:rPr>
        <w:t>.</w:t>
      </w:r>
    </w:p>
    <w:p w:rsidR="005775DD" w:rsidRPr="0017409D" w:rsidP="000774B7" w14:paraId="642D5D09" w14:textId="4433E52A">
      <w:pPr>
        <w:pStyle w:val="ListParagraph"/>
        <w:numPr>
          <w:ilvl w:val="0"/>
          <w:numId w:val="8"/>
        </w:numPr>
        <w:spacing w:after="4" w:line="249" w:lineRule="auto"/>
        <w:ind w:right="270"/>
        <w:rPr>
          <w:rFonts w:ascii="Arial" w:eastAsia="Arial" w:hAnsi="Arial" w:cs="Arial"/>
          <w:sz w:val="20"/>
        </w:rPr>
      </w:pPr>
      <w:r w:rsidRPr="0017409D">
        <w:rPr>
          <w:rFonts w:ascii="Arial" w:eastAsia="Arial" w:hAnsi="Arial" w:cs="Arial"/>
          <w:sz w:val="20"/>
        </w:rPr>
        <w:t xml:space="preserve">Used </w:t>
      </w:r>
      <w:r w:rsidRPr="0017409D">
        <w:rPr>
          <w:rFonts w:ascii="Arial" w:eastAsia="Arial" w:hAnsi="Arial" w:cs="Arial"/>
          <w:sz w:val="20"/>
        </w:rPr>
        <w:t>KonvaJS</w:t>
      </w:r>
      <w:r w:rsidRPr="0017409D">
        <w:rPr>
          <w:rFonts w:ascii="Arial" w:eastAsia="Arial" w:hAnsi="Arial" w:cs="Arial"/>
          <w:sz w:val="20"/>
        </w:rPr>
        <w:t xml:space="preserve"> to create multimedia projects using Angular.</w:t>
      </w:r>
    </w:p>
    <w:p w:rsidR="00A7734A" w:rsidP="00A7734A" w14:paraId="4FB9290F" w14:textId="64858705">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Interact</w:t>
      </w:r>
      <w:r w:rsidR="007E19D8">
        <w:rPr>
          <w:rFonts w:ascii="Arial" w:eastAsia="Arial" w:hAnsi="Arial" w:cs="Arial"/>
          <w:sz w:val="20"/>
        </w:rPr>
        <w:t>ed</w:t>
      </w:r>
      <w:r>
        <w:rPr>
          <w:rFonts w:ascii="Arial" w:eastAsia="Arial" w:hAnsi="Arial" w:cs="Arial"/>
          <w:sz w:val="20"/>
        </w:rPr>
        <w:t xml:space="preserve"> with Architect team to understand the flow and made changes to create robust and scalable project.</w:t>
      </w:r>
    </w:p>
    <w:p w:rsidR="00AD135B" w:rsidRPr="00AD135B" w:rsidP="00AD135B" w14:paraId="4C656204" w14:textId="3984BB91">
      <w:pPr>
        <w:pStyle w:val="ListParagraph"/>
        <w:numPr>
          <w:ilvl w:val="0"/>
          <w:numId w:val="8"/>
        </w:numPr>
        <w:rPr>
          <w:rFonts w:ascii="Arial" w:eastAsia="Arial" w:hAnsi="Arial" w:cs="Arial"/>
          <w:sz w:val="20"/>
        </w:rPr>
      </w:pPr>
      <w:r w:rsidRPr="00AD135B">
        <w:rPr>
          <w:rFonts w:ascii="Arial" w:eastAsia="Arial" w:hAnsi="Arial" w:cs="Arial"/>
          <w:sz w:val="20"/>
        </w:rPr>
        <w:t xml:space="preserve">Worked in </w:t>
      </w:r>
      <w:r w:rsidR="002E5A7B">
        <w:rPr>
          <w:rFonts w:ascii="Arial" w:eastAsia="Arial" w:hAnsi="Arial" w:cs="Arial"/>
          <w:sz w:val="20"/>
        </w:rPr>
        <w:t>Agile model</w:t>
      </w:r>
      <w:r w:rsidRPr="00AD135B">
        <w:rPr>
          <w:rFonts w:ascii="Arial" w:eastAsia="Arial" w:hAnsi="Arial" w:cs="Arial"/>
          <w:sz w:val="20"/>
        </w:rPr>
        <w:t>, delivered the assigned stories within the specified timelines.</w:t>
      </w:r>
    </w:p>
    <w:p w:rsidR="00A7734A" w:rsidRPr="006D48CB" w:rsidP="007E5CBF" w14:paraId="3801A1FD" w14:textId="2883D24C">
      <w:pPr>
        <w:pStyle w:val="ListParagraph"/>
        <w:numPr>
          <w:ilvl w:val="0"/>
          <w:numId w:val="8"/>
        </w:numPr>
        <w:spacing w:after="4" w:line="249" w:lineRule="auto"/>
        <w:ind w:right="270"/>
      </w:pPr>
      <w:r w:rsidRPr="00C002FF">
        <w:rPr>
          <w:rFonts w:ascii="Arial" w:eastAsia="Arial" w:hAnsi="Arial" w:cs="Arial"/>
          <w:sz w:val="20"/>
        </w:rPr>
        <w:t>Integrated the plugi</w:t>
      </w:r>
      <w:r w:rsidRPr="00C002FF" w:rsidR="007418DC">
        <w:rPr>
          <w:rFonts w:ascii="Arial" w:eastAsia="Arial" w:hAnsi="Arial" w:cs="Arial"/>
          <w:sz w:val="20"/>
        </w:rPr>
        <w:t>n</w:t>
      </w:r>
      <w:r w:rsidRPr="00C002FF">
        <w:rPr>
          <w:rFonts w:ascii="Arial" w:eastAsia="Arial" w:hAnsi="Arial" w:cs="Arial"/>
          <w:sz w:val="20"/>
        </w:rPr>
        <w:t xml:space="preserve"> that was developed to the existing system</w:t>
      </w:r>
      <w:r w:rsidRPr="00C002FF">
        <w:rPr>
          <w:rFonts w:ascii="Arial" w:eastAsia="Arial" w:hAnsi="Arial" w:cs="Arial"/>
          <w:sz w:val="20"/>
        </w:rPr>
        <w:t xml:space="preserve"> and test</w:t>
      </w:r>
      <w:r w:rsidRPr="00C002FF" w:rsidR="00895E64">
        <w:rPr>
          <w:rFonts w:ascii="Arial" w:eastAsia="Arial" w:hAnsi="Arial" w:cs="Arial"/>
          <w:sz w:val="20"/>
        </w:rPr>
        <w:t>ed</w:t>
      </w:r>
      <w:r w:rsidRPr="00C002FF">
        <w:rPr>
          <w:rFonts w:ascii="Arial" w:eastAsia="Arial" w:hAnsi="Arial" w:cs="Arial"/>
          <w:sz w:val="20"/>
        </w:rPr>
        <w:t xml:space="preserve"> </w:t>
      </w:r>
      <w:r w:rsidRPr="00C002FF" w:rsidR="007418DC">
        <w:rPr>
          <w:rFonts w:ascii="Arial" w:eastAsia="Arial" w:hAnsi="Arial" w:cs="Arial"/>
          <w:sz w:val="20"/>
        </w:rPr>
        <w:t>it</w:t>
      </w:r>
      <w:r w:rsidRPr="00C002FF">
        <w:rPr>
          <w:rFonts w:ascii="Arial" w:eastAsia="Arial" w:hAnsi="Arial" w:cs="Arial"/>
          <w:sz w:val="20"/>
        </w:rPr>
        <w:t>.</w:t>
      </w:r>
    </w:p>
    <w:p w:rsidR="006D48CB" w:rsidRPr="006D48CB" w:rsidP="006D48CB" w14:paraId="5DB7103D" w14:textId="03F95B34">
      <w:pPr>
        <w:pStyle w:val="ListParagraph"/>
        <w:numPr>
          <w:ilvl w:val="0"/>
          <w:numId w:val="8"/>
        </w:numPr>
        <w:spacing w:after="4" w:line="249" w:lineRule="auto"/>
        <w:ind w:right="270"/>
      </w:pPr>
      <w:r>
        <w:rPr>
          <w:rFonts w:ascii="Arial" w:eastAsia="Arial" w:hAnsi="Arial" w:cs="Arial"/>
          <w:sz w:val="20"/>
        </w:rPr>
        <w:t>Developed code to make API/Service calls to fetch the JSON data from backend server to frontend for integration.</w:t>
      </w:r>
    </w:p>
    <w:p w:rsidR="006D48CB" w:rsidP="00DB79C2" w14:paraId="64803D5F" w14:textId="6ACCC014">
      <w:pPr>
        <w:pStyle w:val="ListParagraph"/>
        <w:numPr>
          <w:ilvl w:val="0"/>
          <w:numId w:val="8"/>
        </w:numPr>
        <w:spacing w:after="4" w:line="249" w:lineRule="auto"/>
        <w:ind w:right="270"/>
        <w:rPr>
          <w:rFonts w:ascii="Arial" w:eastAsia="Arial" w:hAnsi="Arial" w:cs="Arial"/>
          <w:sz w:val="20"/>
        </w:rPr>
      </w:pPr>
      <w:r w:rsidRPr="006D48CB">
        <w:rPr>
          <w:rFonts w:ascii="Arial" w:eastAsia="Arial" w:hAnsi="Arial" w:cs="Arial"/>
          <w:sz w:val="20"/>
        </w:rPr>
        <w:t xml:space="preserve">Used </w:t>
      </w:r>
      <w:r w:rsidR="00215378">
        <w:rPr>
          <w:rFonts w:ascii="Arial" w:eastAsia="Arial" w:hAnsi="Arial" w:cs="Arial"/>
          <w:sz w:val="20"/>
        </w:rPr>
        <w:t xml:space="preserve">source code control systems such as </w:t>
      </w:r>
      <w:r w:rsidRPr="006D48CB">
        <w:rPr>
          <w:rFonts w:ascii="Arial" w:eastAsia="Arial" w:hAnsi="Arial" w:cs="Arial"/>
          <w:sz w:val="20"/>
        </w:rPr>
        <w:t xml:space="preserve">GIT and JIRA </w:t>
      </w:r>
      <w:r>
        <w:rPr>
          <w:rFonts w:ascii="Arial" w:eastAsia="Arial" w:hAnsi="Arial" w:cs="Arial"/>
          <w:sz w:val="20"/>
        </w:rPr>
        <w:t xml:space="preserve">for maintaining versions across various releases. </w:t>
      </w:r>
    </w:p>
    <w:p w:rsidR="003D0718" w:rsidP="003D0718" w14:paraId="67A62A74" w14:textId="27276BF2">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Used NgRx for state management through-out application in Angular.</w:t>
      </w:r>
    </w:p>
    <w:p w:rsidR="0099472F" w:rsidRPr="0099472F" w:rsidP="00630349" w14:paraId="5985A0FE" w14:textId="2E088A33">
      <w:pPr>
        <w:pStyle w:val="ListParagraph"/>
        <w:numPr>
          <w:ilvl w:val="0"/>
          <w:numId w:val="8"/>
        </w:numPr>
        <w:spacing w:after="4" w:line="249" w:lineRule="auto"/>
        <w:ind w:right="270"/>
        <w:rPr>
          <w:rFonts w:ascii="Arial" w:eastAsia="Arial" w:hAnsi="Arial" w:cs="Arial"/>
          <w:sz w:val="20"/>
        </w:rPr>
      </w:pPr>
      <w:r w:rsidRPr="0099472F">
        <w:rPr>
          <w:rFonts w:ascii="Arial" w:hAnsi="Arial" w:cs="Arial"/>
          <w:sz w:val="20"/>
          <w:szCs w:val="20"/>
        </w:rPr>
        <w:t xml:space="preserve">Checked code quality using </w:t>
      </w:r>
      <w:r w:rsidRPr="0099472F">
        <w:rPr>
          <w:rFonts w:ascii="Arial" w:hAnsi="Arial" w:cs="Arial"/>
          <w:sz w:val="20"/>
          <w:szCs w:val="20"/>
        </w:rPr>
        <w:t>SonarLint</w:t>
      </w:r>
      <w:r w:rsidRPr="0099472F">
        <w:rPr>
          <w:rFonts w:ascii="Arial" w:hAnsi="Arial" w:cs="Arial"/>
          <w:sz w:val="20"/>
          <w:szCs w:val="20"/>
        </w:rPr>
        <w:t xml:space="preserve"> to ensure mitigation of bugs.</w:t>
      </w:r>
    </w:p>
    <w:p w:rsidR="0034616D" w:rsidP="0034616D" w14:paraId="42414844" w14:textId="77777777"/>
    <w:p w:rsidR="00184C11" w:rsidP="00011999" w14:paraId="1618EF05" w14:textId="77777777">
      <w:pPr>
        <w:spacing w:after="4" w:line="249" w:lineRule="auto"/>
        <w:ind w:left="-5" w:right="5580" w:hanging="10"/>
        <w:rPr>
          <w:rFonts w:ascii="Arial" w:eastAsia="Arial" w:hAnsi="Arial" w:cs="Arial"/>
          <w:b/>
          <w:bCs/>
          <w:sz w:val="20"/>
        </w:rPr>
      </w:pPr>
    </w:p>
    <w:p w:rsidR="006932BC" w:rsidP="00011999" w14:paraId="5D7E22F5" w14:textId="24D8393F">
      <w:pPr>
        <w:spacing w:after="4" w:line="249" w:lineRule="auto"/>
        <w:ind w:left="-5" w:right="5580" w:hanging="10"/>
        <w:rPr>
          <w:rFonts w:ascii="Arial" w:eastAsia="Arial" w:hAnsi="Arial" w:cs="Arial"/>
          <w:sz w:val="20"/>
        </w:rPr>
      </w:pPr>
      <w:r w:rsidRPr="006C0964">
        <w:rPr>
          <w:rFonts w:ascii="Arial" w:eastAsia="Arial" w:hAnsi="Arial" w:cs="Arial"/>
          <w:b/>
          <w:bCs/>
          <w:sz w:val="20"/>
        </w:rPr>
        <w:t>Project Title:</w:t>
      </w:r>
      <w:r>
        <w:rPr>
          <w:rFonts w:ascii="Arial" w:eastAsia="Arial" w:hAnsi="Arial" w:cs="Arial"/>
          <w:sz w:val="20"/>
        </w:rPr>
        <w:t xml:space="preserve">  </w:t>
      </w:r>
      <w:r w:rsidR="00A64822">
        <w:rPr>
          <w:rFonts w:ascii="Arial" w:eastAsia="Arial" w:hAnsi="Arial" w:cs="Arial"/>
          <w:b/>
          <w:sz w:val="20"/>
        </w:rPr>
        <w:t xml:space="preserve">Custom Chat </w:t>
      </w:r>
      <w:r w:rsidR="00011999">
        <w:rPr>
          <w:rFonts w:ascii="Arial" w:eastAsia="Arial" w:hAnsi="Arial" w:cs="Arial"/>
          <w:b/>
          <w:sz w:val="20"/>
        </w:rPr>
        <w:t xml:space="preserve">BOT </w:t>
      </w:r>
      <w:r w:rsidR="00A64822">
        <w:rPr>
          <w:rFonts w:ascii="Arial" w:eastAsia="Arial" w:hAnsi="Arial" w:cs="Arial"/>
          <w:b/>
          <w:sz w:val="20"/>
        </w:rPr>
        <w:t>CRM</w:t>
      </w:r>
    </w:p>
    <w:p w:rsidR="0034616D" w:rsidP="00A64822" w14:paraId="3CB9D1C1" w14:textId="0BC6C402">
      <w:pPr>
        <w:spacing w:after="4" w:line="249" w:lineRule="auto"/>
        <w:ind w:left="-5" w:right="6750" w:hanging="10"/>
      </w:pPr>
      <w:r w:rsidRPr="006C0964">
        <w:rPr>
          <w:rFonts w:ascii="Arial" w:eastAsia="Arial" w:hAnsi="Arial" w:cs="Arial"/>
          <w:b/>
          <w:bCs/>
          <w:sz w:val="20"/>
        </w:rPr>
        <w:t>Client:</w:t>
      </w:r>
      <w:r>
        <w:rPr>
          <w:rFonts w:ascii="Arial" w:eastAsia="Arial" w:hAnsi="Arial" w:cs="Arial"/>
          <w:sz w:val="20"/>
        </w:rPr>
        <w:t xml:space="preserve"> </w:t>
      </w:r>
      <w:r w:rsidR="00A64822">
        <w:rPr>
          <w:rFonts w:ascii="Arial" w:eastAsia="Arial" w:hAnsi="Arial" w:cs="Arial"/>
          <w:sz w:val="20"/>
        </w:rPr>
        <w:t xml:space="preserve">OPPO, </w:t>
      </w:r>
      <w:r w:rsidR="00A64822">
        <w:rPr>
          <w:rFonts w:ascii="Arial" w:eastAsia="Arial" w:hAnsi="Arial" w:cs="Arial"/>
          <w:sz w:val="20"/>
        </w:rPr>
        <w:t>Realme</w:t>
      </w:r>
      <w:r w:rsidR="00A64822">
        <w:rPr>
          <w:rFonts w:ascii="Arial" w:eastAsia="Arial" w:hAnsi="Arial" w:cs="Arial"/>
          <w:sz w:val="20"/>
        </w:rPr>
        <w:t xml:space="preserve"> Mobiles</w:t>
      </w:r>
    </w:p>
    <w:p w:rsidR="0034616D" w:rsidP="0034616D" w14:paraId="3FB0A624" w14:textId="413E6B31">
      <w:pPr>
        <w:spacing w:after="4" w:line="249" w:lineRule="auto"/>
        <w:ind w:left="-5" w:right="1915" w:hanging="10"/>
        <w:rPr>
          <w:rFonts w:ascii="Arial" w:eastAsia="Arial" w:hAnsi="Arial" w:cs="Arial"/>
          <w:sz w:val="20"/>
        </w:rPr>
      </w:pPr>
      <w:r w:rsidRPr="006C0964">
        <w:rPr>
          <w:rFonts w:ascii="Arial" w:eastAsia="Arial" w:hAnsi="Arial" w:cs="Arial"/>
          <w:b/>
          <w:bCs/>
          <w:sz w:val="20"/>
        </w:rPr>
        <w:t>Technologies</w:t>
      </w:r>
      <w:r w:rsidRPr="006C0964" w:rsidR="00A64822">
        <w:rPr>
          <w:rFonts w:ascii="Arial" w:eastAsia="Arial" w:hAnsi="Arial" w:cs="Arial"/>
          <w:b/>
          <w:bCs/>
          <w:sz w:val="20"/>
        </w:rPr>
        <w:t>:</w:t>
      </w:r>
      <w:r w:rsidR="00A64822">
        <w:rPr>
          <w:rFonts w:ascii="Arial" w:eastAsia="Arial" w:hAnsi="Arial" w:cs="Arial"/>
          <w:sz w:val="20"/>
        </w:rPr>
        <w:t xml:space="preserve"> Angular 8, MongoDB</w:t>
      </w:r>
      <w:r w:rsidR="00915509">
        <w:rPr>
          <w:rFonts w:ascii="Arial" w:eastAsia="Arial" w:hAnsi="Arial" w:cs="Arial"/>
          <w:sz w:val="20"/>
        </w:rPr>
        <w:t xml:space="preserve"> and SQL Server</w:t>
      </w:r>
      <w:r w:rsidR="00A64822">
        <w:rPr>
          <w:rFonts w:ascii="Arial" w:eastAsia="Arial" w:hAnsi="Arial" w:cs="Arial"/>
          <w:sz w:val="20"/>
        </w:rPr>
        <w:t>.</w:t>
      </w:r>
    </w:p>
    <w:p w:rsidR="00A7734A" w:rsidP="00A7734A" w14:paraId="3A3C0E90" w14:textId="7FEA1EDF">
      <w:pPr>
        <w:spacing w:after="4" w:line="249" w:lineRule="auto"/>
        <w:ind w:left="-5" w:right="450" w:hanging="10"/>
        <w:rPr>
          <w:rFonts w:ascii="Arial" w:eastAsia="Arial" w:hAnsi="Arial" w:cs="Arial"/>
          <w:sz w:val="20"/>
        </w:rPr>
      </w:pPr>
      <w:r w:rsidRPr="006C0964">
        <w:rPr>
          <w:rFonts w:ascii="Arial" w:eastAsia="Arial" w:hAnsi="Arial" w:cs="Arial"/>
          <w:b/>
          <w:bCs/>
          <w:sz w:val="20"/>
        </w:rPr>
        <w:t>Description:</w:t>
      </w:r>
      <w:r>
        <w:rPr>
          <w:rFonts w:ascii="Arial" w:eastAsia="Arial" w:hAnsi="Arial" w:cs="Arial"/>
          <w:sz w:val="20"/>
        </w:rPr>
        <w:t xml:space="preserve"> </w:t>
      </w:r>
      <w:r w:rsidR="00A64822">
        <w:rPr>
          <w:rFonts w:ascii="Arial" w:eastAsia="Arial" w:hAnsi="Arial" w:cs="Arial"/>
          <w:sz w:val="20"/>
        </w:rPr>
        <w:t xml:space="preserve">This is CRM based project where we manage mobile and smartphones </w:t>
      </w:r>
      <w:r w:rsidR="00EC4FA4">
        <w:rPr>
          <w:rFonts w:ascii="Arial" w:eastAsia="Arial" w:hAnsi="Arial" w:cs="Arial"/>
          <w:sz w:val="20"/>
        </w:rPr>
        <w:t>product details</w:t>
      </w:r>
      <w:r w:rsidR="00A64822">
        <w:rPr>
          <w:rFonts w:ascii="Arial" w:eastAsia="Arial" w:hAnsi="Arial" w:cs="Arial"/>
          <w:sz w:val="20"/>
        </w:rPr>
        <w:t xml:space="preserve"> </w:t>
      </w:r>
      <w:r w:rsidR="00EC4FA4">
        <w:rPr>
          <w:rFonts w:ascii="Arial" w:eastAsia="Arial" w:hAnsi="Arial" w:cs="Arial"/>
          <w:sz w:val="20"/>
        </w:rPr>
        <w:t xml:space="preserve">of clients </w:t>
      </w:r>
      <w:r w:rsidR="00A64822">
        <w:rPr>
          <w:rFonts w:ascii="Arial" w:eastAsia="Arial" w:hAnsi="Arial" w:cs="Arial"/>
          <w:sz w:val="20"/>
        </w:rPr>
        <w:t xml:space="preserve">and </w:t>
      </w:r>
      <w:r w:rsidR="00C749DB">
        <w:rPr>
          <w:rFonts w:ascii="Arial" w:eastAsia="Arial" w:hAnsi="Arial" w:cs="Arial"/>
          <w:sz w:val="20"/>
        </w:rPr>
        <w:t>display on</w:t>
      </w:r>
      <w:r w:rsidR="00A64822">
        <w:rPr>
          <w:rFonts w:ascii="Arial" w:eastAsia="Arial" w:hAnsi="Arial" w:cs="Arial"/>
          <w:sz w:val="20"/>
        </w:rPr>
        <w:t xml:space="preserve"> </w:t>
      </w:r>
      <w:r w:rsidR="00C749DB">
        <w:rPr>
          <w:rFonts w:ascii="Arial" w:eastAsia="Arial" w:hAnsi="Arial" w:cs="Arial"/>
          <w:sz w:val="20"/>
        </w:rPr>
        <w:t>their</w:t>
      </w:r>
      <w:r w:rsidR="00A64822">
        <w:rPr>
          <w:rFonts w:ascii="Arial" w:eastAsia="Arial" w:hAnsi="Arial" w:cs="Arial"/>
          <w:sz w:val="20"/>
        </w:rPr>
        <w:t xml:space="preserve"> website, where user can go and check the specification, features, price, and availability of phones. </w:t>
      </w:r>
      <w:r>
        <w:rPr>
          <w:rFonts w:ascii="Arial" w:eastAsia="Arial" w:hAnsi="Arial" w:cs="Arial"/>
          <w:sz w:val="20"/>
        </w:rPr>
        <w:t xml:space="preserve">User can also interact with </w:t>
      </w:r>
      <w:r w:rsidR="00915509">
        <w:rPr>
          <w:rFonts w:ascii="Arial" w:eastAsia="Arial" w:hAnsi="Arial" w:cs="Arial"/>
          <w:sz w:val="20"/>
        </w:rPr>
        <w:t>social</w:t>
      </w:r>
      <w:r>
        <w:rPr>
          <w:rFonts w:ascii="Arial" w:eastAsia="Arial" w:hAnsi="Arial" w:cs="Arial"/>
          <w:sz w:val="20"/>
        </w:rPr>
        <w:t xml:space="preserve"> media like </w:t>
      </w:r>
      <w:r w:rsidR="00915509">
        <w:rPr>
          <w:rFonts w:ascii="Arial" w:eastAsia="Arial" w:hAnsi="Arial" w:cs="Arial"/>
          <w:sz w:val="20"/>
        </w:rPr>
        <w:t>WhatsApp</w:t>
      </w:r>
      <w:r>
        <w:rPr>
          <w:rFonts w:ascii="Arial" w:eastAsia="Arial" w:hAnsi="Arial" w:cs="Arial"/>
          <w:sz w:val="20"/>
        </w:rPr>
        <w:t xml:space="preserve"> and </w:t>
      </w:r>
      <w:r w:rsidR="00915509">
        <w:rPr>
          <w:rFonts w:ascii="Arial" w:eastAsia="Arial" w:hAnsi="Arial" w:cs="Arial"/>
          <w:sz w:val="20"/>
        </w:rPr>
        <w:t>Facebook</w:t>
      </w:r>
      <w:r>
        <w:rPr>
          <w:rFonts w:ascii="Arial" w:eastAsia="Arial" w:hAnsi="Arial" w:cs="Arial"/>
          <w:sz w:val="20"/>
        </w:rPr>
        <w:t xml:space="preserve"> messenger to check the </w:t>
      </w:r>
      <w:r w:rsidR="00915509">
        <w:rPr>
          <w:rFonts w:ascii="Arial" w:eastAsia="Arial" w:hAnsi="Arial" w:cs="Arial"/>
          <w:sz w:val="20"/>
        </w:rPr>
        <w:t>products and features.</w:t>
      </w:r>
    </w:p>
    <w:p w:rsidR="00915509" w:rsidP="00A7734A" w14:paraId="3C49F97A" w14:textId="77777777">
      <w:pPr>
        <w:spacing w:after="4" w:line="249" w:lineRule="auto"/>
        <w:ind w:left="-5" w:right="450" w:hanging="10"/>
        <w:rPr>
          <w:rFonts w:ascii="Arial" w:eastAsia="Arial" w:hAnsi="Arial" w:cs="Arial"/>
          <w:sz w:val="20"/>
        </w:rPr>
      </w:pPr>
    </w:p>
    <w:p w:rsidR="00915509" w:rsidP="00915509" w14:paraId="76B9F5CD" w14:textId="62E86EFB">
      <w:pPr>
        <w:spacing w:line="276" w:lineRule="auto"/>
        <w:rPr>
          <w:color w:val="000000"/>
          <w:sz w:val="27"/>
          <w:szCs w:val="27"/>
        </w:rPr>
      </w:pPr>
      <w:r w:rsidRPr="00346164">
        <w:rPr>
          <w:rFonts w:ascii="Arial" w:eastAsia="Arial" w:hAnsi="Arial" w:cs="Arial"/>
          <w:b/>
          <w:bCs/>
          <w:sz w:val="20"/>
        </w:rPr>
        <w:t>Role</w:t>
      </w:r>
      <w:r w:rsidR="00041503">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915509" w:rsidP="00915509" w14:paraId="5717AF2F" w14:textId="339901A4">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Developed</w:t>
      </w:r>
      <w:r>
        <w:rPr>
          <w:rFonts w:ascii="Arial" w:eastAsia="Arial" w:hAnsi="Arial" w:cs="Arial"/>
          <w:sz w:val="20"/>
        </w:rPr>
        <w:t xml:space="preserve"> </w:t>
      </w:r>
      <w:r w:rsidR="00DF34C5">
        <w:rPr>
          <w:rFonts w:ascii="Arial" w:eastAsia="Arial" w:hAnsi="Arial" w:cs="Arial"/>
          <w:sz w:val="20"/>
        </w:rPr>
        <w:t xml:space="preserve">the </w:t>
      </w:r>
      <w:r>
        <w:rPr>
          <w:rFonts w:ascii="Arial" w:eastAsia="Arial" w:hAnsi="Arial" w:cs="Arial"/>
          <w:sz w:val="20"/>
        </w:rPr>
        <w:t>code and pushed to GIT.</w:t>
      </w:r>
    </w:p>
    <w:p w:rsidR="00915509" w:rsidP="00915509" w14:paraId="42A885B3" w14:textId="7E769D5F">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Interact</w:t>
      </w:r>
      <w:r w:rsidR="00C16A4E">
        <w:rPr>
          <w:rFonts w:ascii="Arial" w:eastAsia="Arial" w:hAnsi="Arial" w:cs="Arial"/>
          <w:sz w:val="20"/>
        </w:rPr>
        <w:t>ed</w:t>
      </w:r>
      <w:r>
        <w:rPr>
          <w:rFonts w:ascii="Arial" w:eastAsia="Arial" w:hAnsi="Arial" w:cs="Arial"/>
          <w:sz w:val="20"/>
        </w:rPr>
        <w:t xml:space="preserve"> with Architect team to understand the flow and made changes to create robust and scalable project.</w:t>
      </w:r>
    </w:p>
    <w:p w:rsidR="005E57EF" w:rsidP="0068035E" w14:paraId="4B4B4191" w14:textId="787E93EB">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Creat</w:t>
      </w:r>
      <w:r w:rsidR="007B22CB">
        <w:rPr>
          <w:rFonts w:ascii="Arial" w:eastAsia="Arial" w:hAnsi="Arial" w:cs="Arial"/>
          <w:sz w:val="20"/>
        </w:rPr>
        <w:t>ed</w:t>
      </w:r>
      <w:r>
        <w:rPr>
          <w:rFonts w:ascii="Arial" w:eastAsia="Arial" w:hAnsi="Arial" w:cs="Arial"/>
          <w:sz w:val="20"/>
        </w:rPr>
        <w:t xml:space="preserve"> new records </w:t>
      </w:r>
      <w:r w:rsidR="00892EA1">
        <w:rPr>
          <w:rFonts w:ascii="Arial" w:eastAsia="Arial" w:hAnsi="Arial" w:cs="Arial"/>
          <w:sz w:val="20"/>
        </w:rPr>
        <w:t>in</w:t>
      </w:r>
      <w:r>
        <w:rPr>
          <w:rFonts w:ascii="Arial" w:eastAsia="Arial" w:hAnsi="Arial" w:cs="Arial"/>
          <w:sz w:val="20"/>
        </w:rPr>
        <w:t xml:space="preserve">to DB using </w:t>
      </w:r>
      <w:r w:rsidR="00FB52D7">
        <w:rPr>
          <w:rFonts w:ascii="Arial" w:eastAsia="Arial" w:hAnsi="Arial" w:cs="Arial"/>
          <w:sz w:val="20"/>
        </w:rPr>
        <w:t>E</w:t>
      </w:r>
      <w:r>
        <w:rPr>
          <w:rFonts w:ascii="Arial" w:eastAsia="Arial" w:hAnsi="Arial" w:cs="Arial"/>
          <w:sz w:val="20"/>
        </w:rPr>
        <w:t xml:space="preserve">xcel got from client and </w:t>
      </w:r>
      <w:r w:rsidRPr="00182EEA">
        <w:rPr>
          <w:rFonts w:ascii="Arial" w:eastAsia="Arial" w:hAnsi="Arial" w:cs="Arial"/>
          <w:sz w:val="20"/>
        </w:rPr>
        <w:t>process</w:t>
      </w:r>
      <w:r w:rsidRPr="00182EEA" w:rsidR="007B13D6">
        <w:rPr>
          <w:rFonts w:ascii="Arial" w:eastAsia="Arial" w:hAnsi="Arial" w:cs="Arial"/>
          <w:sz w:val="20"/>
        </w:rPr>
        <w:t>ed</w:t>
      </w:r>
      <w:r w:rsidRPr="00182EEA">
        <w:rPr>
          <w:rFonts w:ascii="Arial" w:eastAsia="Arial" w:hAnsi="Arial" w:cs="Arial"/>
          <w:sz w:val="20"/>
        </w:rPr>
        <w:t xml:space="preserve"> them to</w:t>
      </w:r>
      <w:r w:rsidRPr="00182EEA" w:rsidR="00182EEA">
        <w:rPr>
          <w:rFonts w:ascii="Arial" w:eastAsia="Arial" w:hAnsi="Arial" w:cs="Arial"/>
          <w:sz w:val="20"/>
        </w:rPr>
        <w:t xml:space="preserve"> be utilized by</w:t>
      </w:r>
      <w:r w:rsidRPr="00182EEA">
        <w:rPr>
          <w:rFonts w:ascii="Arial" w:eastAsia="Arial" w:hAnsi="Arial" w:cs="Arial"/>
          <w:sz w:val="20"/>
        </w:rPr>
        <w:t xml:space="preserve"> application</w:t>
      </w:r>
      <w:r>
        <w:rPr>
          <w:rFonts w:ascii="Arial" w:eastAsia="Arial" w:hAnsi="Arial" w:cs="Arial"/>
          <w:sz w:val="20"/>
        </w:rPr>
        <w:t>.</w:t>
      </w:r>
    </w:p>
    <w:p w:rsidR="0068035E" w:rsidP="008F1A10" w14:paraId="733B581B" w14:textId="09AF6EA3">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Involved storing and retrieving data from column-oriented data base MongoDB.</w:t>
      </w:r>
    </w:p>
    <w:p w:rsidR="0068035E" w:rsidP="008F1A10" w14:paraId="6E09D14D" w14:textId="30855ABB">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Created RESTFUL Web services using NodeJS, ExpressJS and Mongoose.</w:t>
      </w:r>
    </w:p>
    <w:p w:rsidR="00C80E5D" w:rsidRPr="00706497" w:rsidP="001F3A85" w14:paraId="33CF2CEA" w14:textId="78DDB0BF">
      <w:pPr>
        <w:pStyle w:val="ListParagraph"/>
        <w:numPr>
          <w:ilvl w:val="0"/>
          <w:numId w:val="8"/>
        </w:numPr>
        <w:spacing w:after="4" w:line="249" w:lineRule="auto"/>
        <w:ind w:right="270"/>
        <w:rPr>
          <w:rFonts w:ascii="Arial" w:eastAsia="Arial" w:hAnsi="Arial" w:cs="Arial"/>
          <w:sz w:val="20"/>
        </w:rPr>
      </w:pPr>
      <w:r w:rsidRPr="00710584">
        <w:rPr>
          <w:rFonts w:ascii="Arial" w:eastAsia="Arial" w:hAnsi="Arial" w:cs="Arial"/>
          <w:sz w:val="20"/>
        </w:rPr>
        <w:t xml:space="preserve">Checked code quality using </w:t>
      </w:r>
      <w:r w:rsidRPr="00710584">
        <w:rPr>
          <w:rFonts w:ascii="Arial" w:eastAsia="Arial" w:hAnsi="Arial" w:cs="Arial"/>
          <w:sz w:val="20"/>
        </w:rPr>
        <w:t>SonarLint</w:t>
      </w:r>
      <w:r w:rsidRPr="00710584">
        <w:rPr>
          <w:rFonts w:ascii="Arial" w:eastAsia="Arial" w:hAnsi="Arial" w:cs="Arial"/>
          <w:sz w:val="20"/>
        </w:rPr>
        <w:t xml:space="preserve"> to ensure mitigation of bugs.</w:t>
      </w:r>
    </w:p>
    <w:p w:rsidR="00706497" w:rsidP="00710584" w14:paraId="6837EA63" w14:textId="77777777">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Handled cross-browser/platform compatibility issues on different platforms (IE, Chrome, Firefox).</w:t>
      </w:r>
    </w:p>
    <w:p w:rsidR="00706497" w:rsidP="00710584" w14:paraId="4427D89E" w14:textId="77777777">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Worked on event-driven application using JSON, XML, Observables in Angular</w:t>
      </w:r>
    </w:p>
    <w:p w:rsidR="001A133B" w:rsidP="0034616D" w14:paraId="1BAC8E2B" w14:textId="77777777">
      <w:pPr>
        <w:rPr>
          <w:rFonts w:ascii="Arial" w:eastAsia="Arial" w:hAnsi="Arial" w:cs="Arial"/>
          <w:sz w:val="20"/>
        </w:rPr>
      </w:pPr>
    </w:p>
    <w:p w:rsidR="001A133B" w:rsidP="001A133B" w14:paraId="45F1AD1E" w14:textId="77777777"/>
    <w:p w:rsidR="001A133B" w:rsidP="00346164" w14:paraId="638B3B54" w14:textId="16063D12">
      <w:pPr>
        <w:spacing w:after="4" w:line="276" w:lineRule="auto"/>
        <w:ind w:left="-5" w:right="1915" w:hanging="10"/>
        <w:rPr>
          <w:rFonts w:ascii="Arial" w:eastAsia="Arial" w:hAnsi="Arial" w:cs="Arial"/>
          <w:sz w:val="20"/>
        </w:rPr>
      </w:pPr>
      <w:r w:rsidRPr="00F86699">
        <w:rPr>
          <w:rFonts w:ascii="Arial" w:eastAsia="Arial" w:hAnsi="Arial" w:cs="Arial"/>
          <w:b/>
          <w:bCs/>
          <w:sz w:val="20"/>
        </w:rPr>
        <w:t>Project</w:t>
      </w:r>
      <w:r w:rsidR="00F86699">
        <w:rPr>
          <w:rFonts w:ascii="Arial" w:eastAsia="Arial" w:hAnsi="Arial" w:cs="Arial"/>
          <w:b/>
          <w:bCs/>
          <w:sz w:val="20"/>
        </w:rPr>
        <w:t xml:space="preserve"> Title</w:t>
      </w:r>
      <w:r w:rsidRPr="00F86699">
        <w:rPr>
          <w:rFonts w:ascii="Arial" w:eastAsia="Arial" w:hAnsi="Arial" w:cs="Arial"/>
          <w:b/>
          <w:bCs/>
          <w:sz w:val="20"/>
        </w:rPr>
        <w:t>:</w:t>
      </w:r>
      <w:r>
        <w:rPr>
          <w:rFonts w:ascii="Arial" w:eastAsia="Arial" w:hAnsi="Arial" w:cs="Arial"/>
          <w:sz w:val="20"/>
        </w:rPr>
        <w:t xml:space="preserve"> </w:t>
      </w:r>
      <w:r w:rsidRPr="00190255" w:rsidR="00190255">
        <w:rPr>
          <w:rFonts w:ascii="Arial" w:eastAsia="Arial" w:hAnsi="Arial" w:cs="Arial"/>
          <w:b/>
          <w:sz w:val="20"/>
        </w:rPr>
        <w:t xml:space="preserve">Medical Representative </w:t>
      </w:r>
      <w:r>
        <w:rPr>
          <w:rFonts w:ascii="Arial" w:eastAsia="Arial" w:hAnsi="Arial" w:cs="Arial"/>
          <w:b/>
          <w:sz w:val="20"/>
        </w:rPr>
        <w:t>Chat Bot</w:t>
      </w:r>
      <w:r>
        <w:rPr>
          <w:rFonts w:ascii="Arial" w:eastAsia="Arial" w:hAnsi="Arial" w:cs="Arial"/>
          <w:sz w:val="20"/>
        </w:rPr>
        <w:t xml:space="preserve">                                                                                </w:t>
      </w:r>
    </w:p>
    <w:p w:rsidR="001A133B" w:rsidP="00346164" w14:paraId="6F6FE0C7" w14:textId="77777777">
      <w:pPr>
        <w:spacing w:after="4" w:line="276" w:lineRule="auto"/>
        <w:ind w:left="-5" w:right="1915" w:hanging="10"/>
        <w:rPr>
          <w:rFonts w:ascii="Arial" w:eastAsia="Arial" w:hAnsi="Arial" w:cs="Arial"/>
          <w:sz w:val="20"/>
        </w:rPr>
      </w:pPr>
      <w:r w:rsidRPr="00F86699">
        <w:rPr>
          <w:rFonts w:ascii="Arial" w:eastAsia="Arial" w:hAnsi="Arial" w:cs="Arial"/>
          <w:b/>
          <w:bCs/>
          <w:sz w:val="20"/>
        </w:rPr>
        <w:t>Technologies:</w:t>
      </w:r>
      <w:r>
        <w:rPr>
          <w:rFonts w:ascii="Arial" w:eastAsia="Arial" w:hAnsi="Arial" w:cs="Arial"/>
          <w:sz w:val="20"/>
        </w:rPr>
        <w:t xml:space="preserve"> Angular 8, NodeJS and MongoDB </w:t>
      </w:r>
    </w:p>
    <w:p w:rsidR="001A133B" w:rsidP="00346164" w14:paraId="7DB1D7AC" w14:textId="12D7A519">
      <w:pPr>
        <w:spacing w:after="4" w:line="276" w:lineRule="auto"/>
        <w:ind w:left="-5" w:right="1915" w:hanging="10"/>
      </w:pPr>
      <w:r w:rsidRPr="00F86699">
        <w:rPr>
          <w:rFonts w:ascii="Arial" w:eastAsia="Arial" w:hAnsi="Arial" w:cs="Arial"/>
          <w:b/>
          <w:bCs/>
          <w:sz w:val="20"/>
        </w:rPr>
        <w:t>Client:</w:t>
      </w:r>
      <w:r>
        <w:rPr>
          <w:rFonts w:ascii="Arial" w:eastAsia="Arial" w:hAnsi="Arial" w:cs="Arial"/>
          <w:sz w:val="20"/>
        </w:rPr>
        <w:t xml:space="preserve"> </w:t>
      </w:r>
      <w:r w:rsidR="00563866">
        <w:rPr>
          <w:rFonts w:ascii="Arial" w:eastAsia="Arial" w:hAnsi="Arial" w:cs="Arial"/>
          <w:sz w:val="20"/>
        </w:rPr>
        <w:t xml:space="preserve">One of </w:t>
      </w:r>
      <w:r w:rsidR="00704DDE">
        <w:rPr>
          <w:rFonts w:ascii="Arial" w:eastAsia="Arial" w:hAnsi="Arial" w:cs="Arial"/>
          <w:sz w:val="20"/>
        </w:rPr>
        <w:t>leading pharmaceutical and healthcare products company in India</w:t>
      </w:r>
    </w:p>
    <w:p w:rsidR="001A133B" w:rsidP="00346164" w14:paraId="5B9D8B31" w14:textId="12C427CB">
      <w:pPr>
        <w:spacing w:line="276" w:lineRule="auto"/>
        <w:rPr>
          <w:rFonts w:ascii="Arial" w:eastAsia="Arial" w:hAnsi="Arial" w:cs="Arial"/>
          <w:sz w:val="20"/>
        </w:rPr>
      </w:pPr>
      <w:r w:rsidRPr="00704DDE">
        <w:rPr>
          <w:rFonts w:ascii="Arial" w:eastAsia="Arial" w:hAnsi="Arial" w:cs="Arial"/>
          <w:b/>
          <w:bCs/>
          <w:sz w:val="20"/>
        </w:rPr>
        <w:t>Description</w:t>
      </w:r>
      <w:r w:rsidRPr="00704DDE">
        <w:rPr>
          <w:b/>
          <w:bCs/>
        </w:rPr>
        <w:t>:</w:t>
      </w:r>
      <w:r>
        <w:t xml:space="preserve"> </w:t>
      </w:r>
      <w:r>
        <w:rPr>
          <w:rFonts w:ascii="Arial" w:eastAsia="Arial" w:hAnsi="Arial" w:cs="Arial"/>
          <w:sz w:val="20"/>
        </w:rPr>
        <w:t xml:space="preserve">We created a chat bot </w:t>
      </w:r>
      <w:r w:rsidR="003A241F">
        <w:rPr>
          <w:rFonts w:ascii="Arial" w:eastAsia="Arial" w:hAnsi="Arial" w:cs="Arial"/>
          <w:sz w:val="20"/>
        </w:rPr>
        <w:t>for</w:t>
      </w:r>
      <w:r>
        <w:rPr>
          <w:rFonts w:ascii="Arial" w:eastAsia="Arial" w:hAnsi="Arial" w:cs="Arial"/>
          <w:sz w:val="20"/>
        </w:rPr>
        <w:t xml:space="preserve"> </w:t>
      </w:r>
      <w:r w:rsidR="006316C4">
        <w:rPr>
          <w:rFonts w:ascii="Arial" w:eastAsia="Arial" w:hAnsi="Arial" w:cs="Arial"/>
          <w:sz w:val="20"/>
        </w:rPr>
        <w:t>m</w:t>
      </w:r>
      <w:r>
        <w:rPr>
          <w:rFonts w:ascii="Arial" w:eastAsia="Arial" w:hAnsi="Arial" w:cs="Arial"/>
          <w:sz w:val="20"/>
        </w:rPr>
        <w:t xml:space="preserve">edical </w:t>
      </w:r>
      <w:r w:rsidR="006316C4">
        <w:rPr>
          <w:rFonts w:ascii="Arial" w:eastAsia="Arial" w:hAnsi="Arial" w:cs="Arial"/>
          <w:sz w:val="20"/>
        </w:rPr>
        <w:t>r</w:t>
      </w:r>
      <w:r>
        <w:rPr>
          <w:rFonts w:ascii="Arial" w:eastAsia="Arial" w:hAnsi="Arial" w:cs="Arial"/>
          <w:sz w:val="20"/>
        </w:rPr>
        <w:t>epresentatives to showcase various products</w:t>
      </w:r>
      <w:r w:rsidR="00BE7C78">
        <w:rPr>
          <w:rFonts w:ascii="Arial" w:eastAsia="Arial" w:hAnsi="Arial" w:cs="Arial"/>
          <w:sz w:val="20"/>
        </w:rPr>
        <w:t xml:space="preserve"> to</w:t>
      </w:r>
      <w:r w:rsidR="00001B8C">
        <w:rPr>
          <w:rFonts w:ascii="Arial" w:eastAsia="Arial" w:hAnsi="Arial" w:cs="Arial"/>
          <w:sz w:val="20"/>
        </w:rPr>
        <w:t xml:space="preserve"> </w:t>
      </w:r>
      <w:r w:rsidR="00BE7C78">
        <w:rPr>
          <w:rFonts w:ascii="Arial" w:eastAsia="Arial" w:hAnsi="Arial" w:cs="Arial"/>
          <w:sz w:val="20"/>
        </w:rPr>
        <w:t xml:space="preserve">customers, </w:t>
      </w:r>
      <w:r>
        <w:rPr>
          <w:rFonts w:ascii="Arial" w:eastAsia="Arial" w:hAnsi="Arial" w:cs="Arial"/>
          <w:sz w:val="20"/>
        </w:rPr>
        <w:t>like medicines, ointments etc</w:t>
      </w:r>
      <w:r w:rsidR="00C87278">
        <w:rPr>
          <w:rFonts w:ascii="Arial" w:eastAsia="Arial" w:hAnsi="Arial" w:cs="Arial"/>
          <w:sz w:val="20"/>
        </w:rPr>
        <w:t>.</w:t>
      </w:r>
      <w:r w:rsidR="00BE7C78">
        <w:rPr>
          <w:rFonts w:ascii="Arial" w:eastAsia="Arial" w:hAnsi="Arial" w:cs="Arial"/>
          <w:sz w:val="20"/>
        </w:rPr>
        <w:t xml:space="preserve"> </w:t>
      </w:r>
      <w:r w:rsidR="00C87278">
        <w:rPr>
          <w:rFonts w:ascii="Arial" w:eastAsia="Arial" w:hAnsi="Arial" w:cs="Arial"/>
          <w:sz w:val="20"/>
        </w:rPr>
        <w:t xml:space="preserve">We </w:t>
      </w:r>
      <w:r w:rsidR="0058081A">
        <w:rPr>
          <w:rFonts w:ascii="Arial" w:eastAsia="Arial" w:hAnsi="Arial" w:cs="Arial"/>
          <w:sz w:val="20"/>
        </w:rPr>
        <w:t>used</w:t>
      </w:r>
      <w:r w:rsidR="00C87278">
        <w:rPr>
          <w:rFonts w:ascii="Arial" w:eastAsia="Arial" w:hAnsi="Arial" w:cs="Arial"/>
          <w:sz w:val="20"/>
        </w:rPr>
        <w:t xml:space="preserve"> Google’s AI engine to train the bot a</w:t>
      </w:r>
      <w:r w:rsidR="00870610">
        <w:rPr>
          <w:rFonts w:ascii="Arial" w:eastAsia="Arial" w:hAnsi="Arial" w:cs="Arial"/>
          <w:sz w:val="20"/>
        </w:rPr>
        <w:t>bout</w:t>
      </w:r>
      <w:r w:rsidR="00C87278">
        <w:rPr>
          <w:rFonts w:ascii="Arial" w:eastAsia="Arial" w:hAnsi="Arial" w:cs="Arial"/>
          <w:sz w:val="20"/>
        </w:rPr>
        <w:t xml:space="preserve"> products </w:t>
      </w:r>
      <w:r w:rsidR="00874822">
        <w:rPr>
          <w:rFonts w:ascii="Arial" w:eastAsia="Arial" w:hAnsi="Arial" w:cs="Arial"/>
          <w:sz w:val="20"/>
        </w:rPr>
        <w:t>&amp;</w:t>
      </w:r>
      <w:r w:rsidR="00C87278">
        <w:rPr>
          <w:rFonts w:ascii="Arial" w:eastAsia="Arial" w:hAnsi="Arial" w:cs="Arial"/>
          <w:sz w:val="20"/>
        </w:rPr>
        <w:t xml:space="preserve"> features </w:t>
      </w:r>
      <w:r w:rsidR="00AA4035">
        <w:rPr>
          <w:rFonts w:ascii="Arial" w:eastAsia="Arial" w:hAnsi="Arial" w:cs="Arial"/>
          <w:sz w:val="20"/>
        </w:rPr>
        <w:t>and</w:t>
      </w:r>
      <w:r w:rsidR="00C87278">
        <w:rPr>
          <w:rFonts w:ascii="Arial" w:eastAsia="Arial" w:hAnsi="Arial" w:cs="Arial"/>
          <w:sz w:val="20"/>
        </w:rPr>
        <w:t xml:space="preserve"> filled miscellaneous questions </w:t>
      </w:r>
      <w:r w:rsidR="00BC3D62">
        <w:rPr>
          <w:rFonts w:ascii="Arial" w:eastAsia="Arial" w:hAnsi="Arial" w:cs="Arial"/>
          <w:sz w:val="20"/>
        </w:rPr>
        <w:t>&amp;</w:t>
      </w:r>
      <w:r w:rsidR="00C87278">
        <w:rPr>
          <w:rFonts w:ascii="Arial" w:eastAsia="Arial" w:hAnsi="Arial" w:cs="Arial"/>
          <w:sz w:val="20"/>
        </w:rPr>
        <w:t xml:space="preserve"> answers which help</w:t>
      </w:r>
      <w:r w:rsidR="002A3536">
        <w:rPr>
          <w:rFonts w:ascii="Arial" w:eastAsia="Arial" w:hAnsi="Arial" w:cs="Arial"/>
          <w:sz w:val="20"/>
        </w:rPr>
        <w:t>ed</w:t>
      </w:r>
      <w:r w:rsidR="00C87278">
        <w:rPr>
          <w:rFonts w:ascii="Arial" w:eastAsia="Arial" w:hAnsi="Arial" w:cs="Arial"/>
          <w:sz w:val="20"/>
        </w:rPr>
        <w:t xml:space="preserve"> user to interact with B</w:t>
      </w:r>
      <w:r w:rsidR="00BC3D62">
        <w:rPr>
          <w:rFonts w:ascii="Arial" w:eastAsia="Arial" w:hAnsi="Arial" w:cs="Arial"/>
          <w:sz w:val="20"/>
        </w:rPr>
        <w:t>ot</w:t>
      </w:r>
      <w:r w:rsidR="00C87278">
        <w:rPr>
          <w:rFonts w:ascii="Arial" w:eastAsia="Arial" w:hAnsi="Arial" w:cs="Arial"/>
          <w:sz w:val="20"/>
        </w:rPr>
        <w:t xml:space="preserve">. </w:t>
      </w:r>
      <w:r w:rsidRPr="00A21718" w:rsidR="00D17E1D">
        <w:rPr>
          <w:rFonts w:ascii="Arial" w:eastAsia="Arial" w:hAnsi="Arial" w:cs="Arial"/>
          <w:sz w:val="20"/>
        </w:rPr>
        <w:t>Server was developed in NodeJS and front-end in Angular 8.</w:t>
      </w:r>
    </w:p>
    <w:p w:rsidR="00C17851" w:rsidP="00346164" w14:paraId="5EEAE949" w14:textId="77777777">
      <w:pPr>
        <w:spacing w:line="276" w:lineRule="auto"/>
        <w:rPr>
          <w:rFonts w:ascii="Arial" w:eastAsia="Arial" w:hAnsi="Arial" w:cs="Arial"/>
          <w:b/>
          <w:bCs/>
          <w:sz w:val="20"/>
        </w:rPr>
      </w:pPr>
    </w:p>
    <w:p w:rsidR="00F86699" w:rsidP="00346164" w14:paraId="2D07AE77" w14:textId="143AB425">
      <w:pPr>
        <w:spacing w:line="276" w:lineRule="auto"/>
        <w:rPr>
          <w:color w:val="000000"/>
          <w:sz w:val="27"/>
          <w:szCs w:val="27"/>
        </w:rPr>
      </w:pPr>
      <w:r w:rsidRPr="00346164">
        <w:rPr>
          <w:rFonts w:ascii="Arial" w:eastAsia="Arial" w:hAnsi="Arial" w:cs="Arial"/>
          <w:b/>
          <w:bCs/>
          <w:sz w:val="20"/>
        </w:rPr>
        <w:t>Role</w:t>
      </w:r>
      <w:r w:rsidR="00375A6B">
        <w:rPr>
          <w:rFonts w:ascii="Arial" w:eastAsia="Arial" w:hAnsi="Arial" w:cs="Arial"/>
          <w:b/>
          <w:bCs/>
          <w:sz w:val="20"/>
        </w:rPr>
        <w:t>s</w:t>
      </w:r>
      <w:r w:rsidRPr="00346164">
        <w:rPr>
          <w:rFonts w:ascii="Arial" w:eastAsia="Arial" w:hAnsi="Arial" w:cs="Arial"/>
          <w:b/>
          <w:bCs/>
          <w:sz w:val="20"/>
        </w:rPr>
        <w:t xml:space="preserve"> and Responsibilities:</w:t>
      </w:r>
      <w:r w:rsidRPr="00F86699">
        <w:rPr>
          <w:color w:val="000000"/>
          <w:sz w:val="27"/>
          <w:szCs w:val="27"/>
        </w:rPr>
        <w:t xml:space="preserve"> </w:t>
      </w:r>
    </w:p>
    <w:p w:rsidR="00346164" w:rsidRPr="00F86699" w:rsidP="00F86699" w14:paraId="3EF94BFF" w14:textId="531B82EE">
      <w:pPr>
        <w:pStyle w:val="ListParagraph"/>
        <w:numPr>
          <w:ilvl w:val="0"/>
          <w:numId w:val="7"/>
        </w:numPr>
        <w:spacing w:line="276" w:lineRule="auto"/>
        <w:rPr>
          <w:rFonts w:ascii="Arial" w:eastAsia="Arial" w:hAnsi="Arial" w:cs="Arial"/>
          <w:b/>
          <w:bCs/>
          <w:sz w:val="20"/>
        </w:rPr>
      </w:pPr>
      <w:r w:rsidRPr="00F86699">
        <w:rPr>
          <w:rFonts w:ascii="Arial" w:eastAsia="Arial" w:hAnsi="Arial" w:cs="Arial"/>
          <w:sz w:val="20"/>
        </w:rPr>
        <w:t>Devel</w:t>
      </w:r>
      <w:r w:rsidR="00190255">
        <w:rPr>
          <w:rFonts w:ascii="Arial" w:eastAsia="Arial" w:hAnsi="Arial" w:cs="Arial"/>
          <w:sz w:val="20"/>
        </w:rPr>
        <w:t xml:space="preserve">oped the code </w:t>
      </w:r>
      <w:r w:rsidRPr="00F86699">
        <w:rPr>
          <w:rFonts w:ascii="Arial" w:eastAsia="Arial" w:hAnsi="Arial" w:cs="Arial"/>
          <w:sz w:val="20"/>
        </w:rPr>
        <w:t xml:space="preserve">and </w:t>
      </w:r>
      <w:r w:rsidR="009B39D7">
        <w:rPr>
          <w:rFonts w:ascii="Arial" w:eastAsia="Arial" w:hAnsi="Arial" w:cs="Arial"/>
          <w:sz w:val="20"/>
        </w:rPr>
        <w:t>unit tested</w:t>
      </w:r>
      <w:r w:rsidRPr="00F86699">
        <w:rPr>
          <w:rFonts w:ascii="Arial" w:eastAsia="Arial" w:hAnsi="Arial" w:cs="Arial"/>
          <w:sz w:val="20"/>
        </w:rPr>
        <w:t xml:space="preserve"> using Jenkins and KARMA</w:t>
      </w:r>
      <w:r w:rsidR="00915393">
        <w:rPr>
          <w:rFonts w:ascii="Arial" w:eastAsia="Arial" w:hAnsi="Arial" w:cs="Arial"/>
          <w:sz w:val="20"/>
        </w:rPr>
        <w:t>.</w:t>
      </w:r>
    </w:p>
    <w:p w:rsidR="00D742C5" w:rsidP="00D742C5" w14:paraId="0A7AF0AE" w14:textId="0681215F">
      <w:pPr>
        <w:pStyle w:val="ListParagraph"/>
        <w:numPr>
          <w:ilvl w:val="0"/>
          <w:numId w:val="8"/>
        </w:numPr>
        <w:spacing w:after="4" w:line="249" w:lineRule="auto"/>
        <w:ind w:right="270"/>
        <w:rPr>
          <w:rFonts w:ascii="Arial" w:eastAsia="Arial" w:hAnsi="Arial" w:cs="Arial"/>
          <w:sz w:val="20"/>
        </w:rPr>
      </w:pPr>
      <w:r>
        <w:rPr>
          <w:rFonts w:ascii="Arial" w:eastAsia="Arial" w:hAnsi="Arial" w:cs="Arial"/>
          <w:sz w:val="20"/>
        </w:rPr>
        <w:t xml:space="preserve">Designed user interface for </w:t>
      </w:r>
      <w:r w:rsidR="00E606CF">
        <w:rPr>
          <w:rFonts w:ascii="Arial" w:eastAsia="Arial" w:hAnsi="Arial" w:cs="Arial"/>
          <w:sz w:val="20"/>
        </w:rPr>
        <w:t>c</w:t>
      </w:r>
      <w:r>
        <w:rPr>
          <w:rFonts w:ascii="Arial" w:eastAsia="Arial" w:hAnsi="Arial" w:cs="Arial"/>
          <w:sz w:val="20"/>
        </w:rPr>
        <w:t xml:space="preserve">hat </w:t>
      </w:r>
      <w:r w:rsidR="00E606CF">
        <w:rPr>
          <w:rFonts w:ascii="Arial" w:eastAsia="Arial" w:hAnsi="Arial" w:cs="Arial"/>
          <w:sz w:val="20"/>
        </w:rPr>
        <w:t>w</w:t>
      </w:r>
      <w:r>
        <w:rPr>
          <w:rFonts w:ascii="Arial" w:eastAsia="Arial" w:hAnsi="Arial" w:cs="Arial"/>
          <w:sz w:val="20"/>
        </w:rPr>
        <w:t>indow using Angular, HTML and CSS</w:t>
      </w:r>
      <w:r w:rsidR="005264C9">
        <w:rPr>
          <w:rFonts w:ascii="Arial" w:eastAsia="Arial" w:hAnsi="Arial" w:cs="Arial"/>
          <w:sz w:val="20"/>
        </w:rPr>
        <w:t>.</w:t>
      </w:r>
    </w:p>
    <w:p w:rsidR="006B2AC0" w:rsidRPr="006B2AC0" w:rsidP="004267A1" w14:paraId="6225A1F9" w14:textId="505C7C69">
      <w:pPr>
        <w:pStyle w:val="ListParagraph"/>
        <w:numPr>
          <w:ilvl w:val="0"/>
          <w:numId w:val="7"/>
        </w:numPr>
        <w:spacing w:after="4" w:line="276" w:lineRule="auto"/>
        <w:ind w:right="270"/>
        <w:rPr>
          <w:rFonts w:ascii="Arial" w:eastAsia="Arial" w:hAnsi="Arial" w:cs="Arial"/>
          <w:b/>
          <w:bCs/>
          <w:color w:val="FF0000"/>
          <w:sz w:val="20"/>
        </w:rPr>
      </w:pPr>
      <w:r w:rsidRPr="00D742C5">
        <w:rPr>
          <w:rFonts w:ascii="Arial" w:eastAsia="Arial" w:hAnsi="Arial" w:cs="Arial"/>
          <w:sz w:val="20"/>
        </w:rPr>
        <w:t>Integrated the</w:t>
      </w:r>
      <w:r w:rsidR="00CD2C8C">
        <w:rPr>
          <w:rFonts w:ascii="Arial" w:eastAsia="Arial" w:hAnsi="Arial" w:cs="Arial"/>
          <w:sz w:val="20"/>
        </w:rPr>
        <w:t xml:space="preserve"> Google</w:t>
      </w:r>
      <w:r w:rsidRPr="00D742C5">
        <w:rPr>
          <w:rFonts w:ascii="Arial" w:eastAsia="Arial" w:hAnsi="Arial" w:cs="Arial"/>
          <w:sz w:val="20"/>
        </w:rPr>
        <w:t xml:space="preserve"> AI engine </w:t>
      </w:r>
      <w:r w:rsidR="0069447B">
        <w:rPr>
          <w:rFonts w:ascii="Arial" w:eastAsia="Arial" w:hAnsi="Arial" w:cs="Arial"/>
          <w:sz w:val="20"/>
        </w:rPr>
        <w:t>to train the</w:t>
      </w:r>
      <w:r w:rsidRPr="00D742C5">
        <w:rPr>
          <w:rFonts w:ascii="Arial" w:eastAsia="Arial" w:hAnsi="Arial" w:cs="Arial"/>
          <w:sz w:val="20"/>
        </w:rPr>
        <w:t xml:space="preserve"> B</w:t>
      </w:r>
      <w:r w:rsidR="0069447B">
        <w:rPr>
          <w:rFonts w:ascii="Arial" w:eastAsia="Arial" w:hAnsi="Arial" w:cs="Arial"/>
          <w:sz w:val="20"/>
        </w:rPr>
        <w:t>ot</w:t>
      </w:r>
      <w:r w:rsidRPr="00D742C5">
        <w:rPr>
          <w:rFonts w:ascii="Arial" w:eastAsia="Arial" w:hAnsi="Arial" w:cs="Arial"/>
          <w:sz w:val="20"/>
        </w:rPr>
        <w:t>.</w:t>
      </w:r>
    </w:p>
    <w:p w:rsidR="00905481" w:rsidRPr="00201A7B" w:rsidP="00905481" w14:paraId="0E3F8CE4" w14:textId="7D63D5B4">
      <w:pPr>
        <w:pStyle w:val="ListParagraph"/>
        <w:numPr>
          <w:ilvl w:val="0"/>
          <w:numId w:val="7"/>
        </w:numPr>
        <w:spacing w:after="4" w:line="276" w:lineRule="auto"/>
        <w:ind w:right="270"/>
        <w:rPr>
          <w:rFonts w:ascii="Arial" w:eastAsia="Arial" w:hAnsi="Arial" w:cs="Arial"/>
          <w:b/>
          <w:bCs/>
          <w:sz w:val="20"/>
        </w:rPr>
      </w:pPr>
      <w:r>
        <w:rPr>
          <w:rFonts w:ascii="Arial" w:eastAsia="Arial" w:hAnsi="Arial" w:cs="Arial"/>
          <w:sz w:val="20"/>
        </w:rPr>
        <w:t>Updat</w:t>
      </w:r>
      <w:r w:rsidR="002F63EF">
        <w:rPr>
          <w:rFonts w:ascii="Arial" w:eastAsia="Arial" w:hAnsi="Arial" w:cs="Arial"/>
          <w:sz w:val="20"/>
        </w:rPr>
        <w:t>ed</w:t>
      </w:r>
      <w:r>
        <w:rPr>
          <w:rFonts w:ascii="Arial" w:eastAsia="Arial" w:hAnsi="Arial" w:cs="Arial"/>
          <w:sz w:val="20"/>
        </w:rPr>
        <w:t xml:space="preserve"> new product</w:t>
      </w:r>
      <w:r w:rsidR="004C2423">
        <w:rPr>
          <w:rFonts w:ascii="Arial" w:eastAsia="Arial" w:hAnsi="Arial" w:cs="Arial"/>
          <w:sz w:val="20"/>
        </w:rPr>
        <w:t xml:space="preserve"> details</w:t>
      </w:r>
      <w:r>
        <w:rPr>
          <w:rFonts w:ascii="Arial" w:eastAsia="Arial" w:hAnsi="Arial" w:cs="Arial"/>
          <w:sz w:val="20"/>
        </w:rPr>
        <w:t xml:space="preserve"> to MongoDB using </w:t>
      </w:r>
      <w:r w:rsidR="00CE29F1">
        <w:rPr>
          <w:rFonts w:ascii="Arial" w:eastAsia="Arial" w:hAnsi="Arial" w:cs="Arial"/>
          <w:sz w:val="20"/>
        </w:rPr>
        <w:t xml:space="preserve">Frontend </w:t>
      </w:r>
      <w:r>
        <w:rPr>
          <w:rFonts w:ascii="Arial" w:eastAsia="Arial" w:hAnsi="Arial" w:cs="Arial"/>
          <w:sz w:val="20"/>
        </w:rPr>
        <w:t>UI</w:t>
      </w:r>
      <w:r w:rsidR="00103304">
        <w:rPr>
          <w:rFonts w:ascii="Arial" w:eastAsia="Arial" w:hAnsi="Arial" w:cs="Arial"/>
          <w:sz w:val="20"/>
        </w:rPr>
        <w:t>.</w:t>
      </w:r>
    </w:p>
    <w:p w:rsidR="00F86699" w:rsidRPr="005E57EF" w:rsidP="00B10A30" w14:paraId="5D90378E" w14:textId="2FB1A0B9">
      <w:pPr>
        <w:pStyle w:val="ListParagraph"/>
        <w:numPr>
          <w:ilvl w:val="0"/>
          <w:numId w:val="7"/>
        </w:numPr>
        <w:spacing w:after="4" w:line="276" w:lineRule="auto"/>
        <w:ind w:right="270"/>
        <w:rPr>
          <w:rFonts w:ascii="Arial" w:eastAsia="Arial" w:hAnsi="Arial" w:cs="Arial"/>
          <w:b/>
          <w:bCs/>
          <w:sz w:val="20"/>
        </w:rPr>
      </w:pPr>
      <w:r>
        <w:rPr>
          <w:rFonts w:ascii="Arial" w:eastAsia="Arial" w:hAnsi="Arial" w:cs="Arial"/>
          <w:sz w:val="20"/>
        </w:rPr>
        <w:t>Written web APIs as per process requirement and deploy</w:t>
      </w:r>
      <w:r w:rsidR="00103304">
        <w:rPr>
          <w:rFonts w:ascii="Arial" w:eastAsia="Arial" w:hAnsi="Arial" w:cs="Arial"/>
          <w:sz w:val="20"/>
        </w:rPr>
        <w:t>ed</w:t>
      </w:r>
      <w:r>
        <w:rPr>
          <w:rFonts w:ascii="Arial" w:eastAsia="Arial" w:hAnsi="Arial" w:cs="Arial"/>
          <w:sz w:val="20"/>
        </w:rPr>
        <w:t xml:space="preserve"> to server and integrate</w:t>
      </w:r>
      <w:r w:rsidR="00B35F29">
        <w:rPr>
          <w:rFonts w:ascii="Arial" w:eastAsia="Arial" w:hAnsi="Arial" w:cs="Arial"/>
          <w:sz w:val="20"/>
        </w:rPr>
        <w:t>d</w:t>
      </w:r>
      <w:r>
        <w:rPr>
          <w:rFonts w:ascii="Arial" w:eastAsia="Arial" w:hAnsi="Arial" w:cs="Arial"/>
          <w:sz w:val="20"/>
        </w:rPr>
        <w:t xml:space="preserve"> to UI.</w:t>
      </w:r>
    </w:p>
    <w:p w:rsidR="00FC517F" w:rsidRPr="00FF097D" w:rsidP="007D2400" w14:paraId="2AB8ADCC" w14:textId="790A4FC6">
      <w:pPr>
        <w:pStyle w:val="ListParagraph"/>
        <w:numPr>
          <w:ilvl w:val="0"/>
          <w:numId w:val="7"/>
        </w:numPr>
        <w:spacing w:line="276" w:lineRule="auto"/>
        <w:rPr>
          <w:rFonts w:ascii="Arial" w:hAnsi="Arial" w:cs="Arial"/>
          <w:b/>
          <w:sz w:val="20"/>
          <w:szCs w:val="20"/>
        </w:rPr>
      </w:pPr>
      <w:r>
        <w:rPr>
          <w:rFonts w:ascii="Arial" w:eastAsia="Arial" w:hAnsi="Arial" w:cs="Arial"/>
          <w:sz w:val="20"/>
        </w:rPr>
        <w:t>Made e</w:t>
      </w:r>
      <w:r w:rsidR="00347329">
        <w:rPr>
          <w:rFonts w:ascii="Arial" w:eastAsia="Arial" w:hAnsi="Arial" w:cs="Arial"/>
          <w:sz w:val="20"/>
        </w:rPr>
        <w:t xml:space="preserve">nhancements to the bot as per </w:t>
      </w:r>
      <w:r>
        <w:rPr>
          <w:rFonts w:ascii="Arial" w:eastAsia="Arial" w:hAnsi="Arial" w:cs="Arial"/>
          <w:sz w:val="20"/>
        </w:rPr>
        <w:t xml:space="preserve">customer’s feedback </w:t>
      </w:r>
      <w:r w:rsidR="00347329">
        <w:rPr>
          <w:rFonts w:ascii="Arial" w:eastAsia="Arial" w:hAnsi="Arial" w:cs="Arial"/>
          <w:sz w:val="20"/>
        </w:rPr>
        <w:t xml:space="preserve">to add </w:t>
      </w:r>
      <w:r w:rsidR="006C4E03">
        <w:rPr>
          <w:rFonts w:ascii="Arial" w:eastAsia="Arial" w:hAnsi="Arial" w:cs="Arial"/>
          <w:sz w:val="20"/>
        </w:rPr>
        <w:t xml:space="preserve">new </w:t>
      </w:r>
      <w:r w:rsidR="00347329">
        <w:rPr>
          <w:rFonts w:ascii="Arial" w:eastAsia="Arial" w:hAnsi="Arial" w:cs="Arial"/>
          <w:sz w:val="20"/>
        </w:rPr>
        <w:t>features to</w:t>
      </w:r>
      <w:r w:rsidR="00E5080E">
        <w:rPr>
          <w:rFonts w:ascii="Arial" w:eastAsia="Arial" w:hAnsi="Arial" w:cs="Arial"/>
          <w:sz w:val="20"/>
        </w:rPr>
        <w:t xml:space="preserve"> do</w:t>
      </w:r>
      <w:r w:rsidR="00347329">
        <w:rPr>
          <w:rFonts w:ascii="Arial" w:eastAsia="Arial" w:hAnsi="Arial" w:cs="Arial"/>
          <w:sz w:val="20"/>
        </w:rPr>
        <w:t xml:space="preserve"> translat</w:t>
      </w:r>
      <w:r w:rsidR="00E5080E">
        <w:rPr>
          <w:rFonts w:ascii="Arial" w:eastAsia="Arial" w:hAnsi="Arial" w:cs="Arial"/>
          <w:sz w:val="20"/>
        </w:rPr>
        <w:t>ion</w:t>
      </w:r>
      <w:r w:rsidR="00347329">
        <w:rPr>
          <w:rFonts w:ascii="Arial" w:eastAsia="Arial" w:hAnsi="Arial" w:cs="Arial"/>
          <w:sz w:val="20"/>
        </w:rPr>
        <w:t xml:space="preserve"> in regional languages.</w:t>
      </w:r>
    </w:p>
    <w:p w:rsidR="00FF097D" w:rsidP="00B60338" w14:paraId="30876170" w14:textId="77777777">
      <w:pPr>
        <w:pStyle w:val="ListParagraph"/>
        <w:numPr>
          <w:ilvl w:val="0"/>
          <w:numId w:val="7"/>
        </w:numPr>
        <w:spacing w:line="276" w:lineRule="auto"/>
        <w:rPr>
          <w:rFonts w:ascii="Arial" w:eastAsia="Arial" w:hAnsi="Arial" w:cs="Arial"/>
          <w:sz w:val="20"/>
        </w:rPr>
      </w:pPr>
      <w:r>
        <w:rPr>
          <w:rFonts w:ascii="Arial" w:eastAsia="Arial" w:hAnsi="Arial" w:cs="Arial"/>
          <w:sz w:val="20"/>
        </w:rPr>
        <w:t>Handled cross-browser/platform compatibility issues on different platforms (IE, Chrome, Firefox).</w:t>
      </w:r>
    </w:p>
    <w:p w:rsidR="00FF097D" w:rsidP="00B60338" w14:paraId="54B1D4A9" w14:textId="45384278">
      <w:pPr>
        <w:pStyle w:val="ListParagraph"/>
        <w:numPr>
          <w:ilvl w:val="0"/>
          <w:numId w:val="7"/>
        </w:numPr>
        <w:spacing w:line="276" w:lineRule="auto"/>
        <w:rPr>
          <w:rFonts w:ascii="Arial" w:eastAsia="Arial" w:hAnsi="Arial" w:cs="Arial"/>
          <w:sz w:val="20"/>
        </w:rPr>
      </w:pPr>
      <w:r>
        <w:rPr>
          <w:rFonts w:ascii="Arial" w:eastAsia="Arial" w:hAnsi="Arial" w:cs="Arial"/>
          <w:sz w:val="20"/>
        </w:rPr>
        <w:t>Worked on event-driven application using JSON, XML, Observables in Angular.</w:t>
      </w:r>
    </w:p>
    <w:p w:rsidR="00FF097D" w:rsidP="00B60338" w14:paraId="5B3B0FA6" w14:textId="5ECF77EC">
      <w:pPr>
        <w:pStyle w:val="ListParagraph"/>
        <w:numPr>
          <w:ilvl w:val="0"/>
          <w:numId w:val="7"/>
        </w:numPr>
        <w:spacing w:line="276" w:lineRule="auto"/>
        <w:rPr>
          <w:rFonts w:ascii="Arial" w:eastAsia="Arial" w:hAnsi="Arial" w:cs="Arial"/>
          <w:sz w:val="20"/>
        </w:rPr>
      </w:pPr>
      <w:r>
        <w:rPr>
          <w:rFonts w:ascii="Arial" w:eastAsia="Arial" w:hAnsi="Arial" w:cs="Arial"/>
          <w:sz w:val="20"/>
        </w:rPr>
        <w:t>Designed the DB using Entity Relationship Diagram in MongoDB.</w:t>
      </w:r>
    </w:p>
    <w:p w:rsidR="00170807" w:rsidRPr="00C33D5D" w:rsidP="00B60338" w14:paraId="47D92407" w14:textId="5BC0F68D">
      <w:pPr>
        <w:pStyle w:val="ListParagraph"/>
        <w:numPr>
          <w:ilvl w:val="0"/>
          <w:numId w:val="7"/>
        </w:numPr>
        <w:spacing w:line="276" w:lineRule="auto"/>
        <w:rPr>
          <w:rFonts w:ascii="Arial" w:eastAsia="Arial" w:hAnsi="Arial" w:cs="Arial"/>
          <w:sz w:val="20"/>
        </w:rPr>
      </w:pPr>
      <w:r>
        <w:rPr>
          <w:rFonts w:ascii="Arial" w:eastAsia="Arial" w:hAnsi="Arial" w:cs="Arial"/>
          <w:sz w:val="20"/>
        </w:rPr>
        <w:t>Worked on various Aggregate functions, Joins, Filtering method to segregate data set in MongoDB.</w:t>
      </w:r>
    </w:p>
    <w:p w:rsidR="00FC517F" w:rsidRPr="002B4266" w:rsidP="00FC517F" w14:paraId="09F035D1" w14:textId="77777777">
      <w:pPr>
        <w:rPr>
          <w:rFonts w:ascii="Arial" w:hAnsi="Arial" w:cs="Arial"/>
          <w:sz w:val="20"/>
          <w:szCs w:val="20"/>
        </w:rPr>
      </w:pPr>
    </w:p>
    <w:p w:rsidR="00FC517F" w:rsidRPr="002B4266" w:rsidP="00865DB8" w14:paraId="3BB81035" w14:textId="77777777">
      <w:pPr>
        <w:pStyle w:val="Tit"/>
        <w:shd w:val="pct10" w:color="auto" w:fill="auto"/>
        <w:ind w:left="0" w:right="-155" w:firstLine="0"/>
        <w:rPr>
          <w:rFonts w:ascii="Arial" w:hAnsi="Arial" w:cs="Arial"/>
          <w:sz w:val="20"/>
        </w:rPr>
      </w:pPr>
      <w:r w:rsidRPr="002B4266">
        <w:rPr>
          <w:rFonts w:ascii="Arial" w:hAnsi="Arial" w:cs="Arial"/>
          <w:sz w:val="20"/>
        </w:rPr>
        <w:t>Education Qualification</w:t>
      </w:r>
    </w:p>
    <w:p w:rsidR="005E57EF" w:rsidP="005E57EF" w14:paraId="176CE606" w14:textId="6DA97858">
      <w:pPr>
        <w:pStyle w:val="ListParagraph"/>
        <w:numPr>
          <w:ilvl w:val="0"/>
          <w:numId w:val="9"/>
        </w:numPr>
        <w:tabs>
          <w:tab w:val="left" w:pos="3435"/>
        </w:tabs>
        <w:rPr>
          <w:rFonts w:ascii="Arial" w:hAnsi="Arial" w:cs="Arial"/>
          <w:sz w:val="20"/>
          <w:szCs w:val="20"/>
        </w:rPr>
      </w:pPr>
      <w:r>
        <w:rPr>
          <w:rFonts w:ascii="Arial" w:hAnsi="Arial" w:cs="Arial"/>
          <w:sz w:val="20"/>
          <w:szCs w:val="20"/>
        </w:rPr>
        <w:t>Master of Computer Application in 2015 from SRMSCET, Uttar Pradesh</w:t>
      </w:r>
      <w:r w:rsidR="00B521E5">
        <w:rPr>
          <w:rFonts w:ascii="Arial" w:hAnsi="Arial" w:cs="Arial"/>
          <w:sz w:val="20"/>
          <w:szCs w:val="20"/>
        </w:rPr>
        <w:t>, India</w:t>
      </w:r>
    </w:p>
    <w:p w:rsidR="00754B74" w:rsidRPr="00754B74" w:rsidP="00754B74" w14:paraId="697A9F33" w14:textId="609C08B1">
      <w:pPr>
        <w:pStyle w:val="ListParagraph"/>
        <w:numPr>
          <w:ilvl w:val="0"/>
          <w:numId w:val="9"/>
        </w:numPr>
        <w:tabs>
          <w:tab w:val="left" w:pos="3435"/>
        </w:tabs>
        <w:rPr>
          <w:rFonts w:ascii="Arial" w:hAnsi="Arial" w:cs="Arial"/>
          <w:sz w:val="20"/>
          <w:szCs w:val="20"/>
        </w:rPr>
      </w:pPr>
      <w:r w:rsidRPr="005E57EF">
        <w:rPr>
          <w:rFonts w:ascii="Arial" w:hAnsi="Arial" w:cs="Arial"/>
          <w:sz w:val="20"/>
          <w:szCs w:val="20"/>
        </w:rPr>
        <w:t>Bachelor</w:t>
      </w:r>
      <w:r>
        <w:rPr>
          <w:rFonts w:ascii="Arial" w:hAnsi="Arial" w:cs="Arial"/>
          <w:sz w:val="20"/>
          <w:szCs w:val="20"/>
        </w:rPr>
        <w:t xml:space="preserve"> of Computer Application in 2012 from Lucknow University, Lucknow, </w:t>
      </w:r>
      <w:r w:rsidR="00612849">
        <w:rPr>
          <w:rFonts w:ascii="Arial" w:hAnsi="Arial" w:cs="Arial"/>
          <w:sz w:val="20"/>
          <w:szCs w:val="20"/>
        </w:rPr>
        <w:t>India</w:t>
      </w:r>
    </w:p>
    <w:p w:rsidR="00FC517F" w:rsidRPr="002B4266" w:rsidP="005E57EF" w14:paraId="5DC338FB" w14:textId="55F0D035">
      <w:pPr>
        <w:pStyle w:val="ListParagraph"/>
        <w:tabs>
          <w:tab w:val="left" w:pos="3435"/>
        </w:tabs>
        <w:rPr>
          <w:rFonts w:ascii="Arial" w:hAnsi="Arial" w:cs="Arial"/>
          <w:sz w:val="20"/>
          <w:szCs w:val="20"/>
        </w:rPr>
      </w:pPr>
      <w:r w:rsidRPr="002B4266">
        <w:rPr>
          <w:rFonts w:ascii="Arial" w:hAnsi="Arial" w:cs="Arial"/>
          <w:sz w:val="20"/>
          <w:szCs w:val="20"/>
        </w:rPr>
        <w:tab/>
      </w:r>
    </w:p>
    <w:p w:rsidR="00FC517F" w:rsidRPr="00022C29" w:rsidP="00022C29" w14:paraId="256DE5A7" w14:textId="77777777">
      <w:pPr>
        <w:pStyle w:val="Tit"/>
        <w:shd w:val="pct10" w:color="auto" w:fill="auto"/>
        <w:ind w:left="0" w:right="-155" w:firstLine="0"/>
        <w:rPr>
          <w:rFonts w:ascii="Arial" w:hAnsi="Arial" w:cs="Arial"/>
          <w:sz w:val="20"/>
        </w:rPr>
      </w:pPr>
      <w:r w:rsidRPr="00022C29">
        <w:rPr>
          <w:rFonts w:ascii="Arial" w:hAnsi="Arial" w:cs="Arial"/>
          <w:sz w:val="20"/>
        </w:rPr>
        <w:t>Personal Profile:</w:t>
      </w:r>
    </w:p>
    <w:p w:rsidR="00C02919" w:rsidP="00C02919" w14:paraId="041003CD" w14:textId="77777777">
      <w:pPr>
        <w:spacing w:after="4" w:line="249" w:lineRule="auto"/>
        <w:ind w:left="-5" w:right="5466" w:hanging="10"/>
        <w:rPr>
          <w:rFonts w:ascii="Arial" w:hAnsi="Arial" w:cs="Arial"/>
          <w:b/>
          <w:sz w:val="20"/>
          <w:szCs w:val="20"/>
          <w:u w:val="thick"/>
        </w:rPr>
      </w:pPr>
    </w:p>
    <w:p w:rsidR="00CF1731" w:rsidP="003E07E3" w14:paraId="637F79FA" w14:textId="5D06595F">
      <w:pPr>
        <w:spacing w:after="4" w:line="249" w:lineRule="auto"/>
        <w:ind w:left="-5" w:right="2160" w:hanging="10"/>
        <w:rPr>
          <w:rFonts w:ascii="Arial" w:eastAsia="Arial" w:hAnsi="Arial" w:cs="Arial"/>
          <w:sz w:val="20"/>
        </w:rPr>
      </w:pPr>
      <w:r>
        <w:rPr>
          <w:rFonts w:ascii="Arial" w:eastAsia="Arial" w:hAnsi="Arial" w:cs="Arial"/>
          <w:sz w:val="20"/>
        </w:rPr>
        <w:t>F</w:t>
      </w:r>
      <w:r w:rsidR="002707C7">
        <w:rPr>
          <w:rFonts w:ascii="Arial" w:eastAsia="Arial" w:hAnsi="Arial" w:cs="Arial"/>
          <w:sz w:val="20"/>
        </w:rPr>
        <w:t>ull</w:t>
      </w:r>
      <w:r>
        <w:rPr>
          <w:rFonts w:ascii="Arial" w:eastAsia="Arial" w:hAnsi="Arial" w:cs="Arial"/>
          <w:sz w:val="20"/>
        </w:rPr>
        <w:t xml:space="preserve"> </w:t>
      </w:r>
      <w:r w:rsidR="000468C3">
        <w:rPr>
          <w:rFonts w:ascii="Arial" w:eastAsia="Arial" w:hAnsi="Arial" w:cs="Arial"/>
          <w:sz w:val="20"/>
        </w:rPr>
        <w:t>Name</w:t>
      </w:r>
      <w:r w:rsidR="000468C3">
        <w:rPr>
          <w:rFonts w:ascii="Arial" w:eastAsia="Arial" w:hAnsi="Arial" w:cs="Arial"/>
          <w:sz w:val="20"/>
        </w:rPr>
        <w:tab/>
      </w:r>
      <w:r w:rsidR="000468C3">
        <w:rPr>
          <w:rFonts w:ascii="Arial" w:eastAsia="Arial" w:hAnsi="Arial" w:cs="Arial"/>
          <w:sz w:val="20"/>
        </w:rPr>
        <w:tab/>
        <w:t>:</w:t>
      </w:r>
      <w:r>
        <w:rPr>
          <w:rFonts w:ascii="Arial" w:eastAsia="Arial" w:hAnsi="Arial" w:cs="Arial"/>
          <w:sz w:val="20"/>
        </w:rPr>
        <w:t xml:space="preserve"> </w:t>
      </w:r>
      <w:r w:rsidR="00754B74">
        <w:rPr>
          <w:rFonts w:ascii="Arial" w:eastAsia="Arial" w:hAnsi="Arial" w:cs="Arial"/>
          <w:sz w:val="20"/>
        </w:rPr>
        <w:tab/>
      </w:r>
      <w:r w:rsidRPr="002707C7" w:rsidR="002707C7">
        <w:rPr>
          <w:rFonts w:ascii="Arial" w:eastAsia="Arial" w:hAnsi="Arial" w:cs="Arial"/>
          <w:sz w:val="20"/>
        </w:rPr>
        <w:t>Anuj Kumar</w:t>
      </w:r>
    </w:p>
    <w:p w:rsidR="00482322" w:rsidP="00CF1731" w14:paraId="5DD03FF4" w14:textId="579F8101">
      <w:pPr>
        <w:spacing w:after="4" w:line="249" w:lineRule="auto"/>
        <w:ind w:left="-5" w:right="5466" w:hanging="10"/>
        <w:rPr>
          <w:rFonts w:ascii="Arial" w:eastAsia="Arial" w:hAnsi="Arial" w:cs="Arial"/>
          <w:sz w:val="20"/>
        </w:rPr>
      </w:pPr>
      <w:r>
        <w:rPr>
          <w:rFonts w:ascii="Arial" w:eastAsia="Arial" w:hAnsi="Arial" w:cs="Arial"/>
          <w:sz w:val="20"/>
        </w:rPr>
        <w:t>Gender</w:t>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sidR="00754B74">
        <w:rPr>
          <w:rFonts w:ascii="Arial" w:eastAsia="Arial" w:hAnsi="Arial" w:cs="Arial"/>
          <w:sz w:val="20"/>
        </w:rPr>
        <w:tab/>
      </w:r>
      <w:r>
        <w:rPr>
          <w:rFonts w:ascii="Arial" w:eastAsia="Arial" w:hAnsi="Arial" w:cs="Arial"/>
          <w:sz w:val="20"/>
        </w:rPr>
        <w:t>Male</w:t>
      </w:r>
    </w:p>
    <w:p w:rsidR="00775356" w:rsidP="00CF1731" w14:paraId="6E294925" w14:textId="1D24E7FF">
      <w:pPr>
        <w:spacing w:after="4" w:line="249" w:lineRule="auto"/>
        <w:ind w:left="-5" w:right="5466" w:hanging="10"/>
      </w:pPr>
      <w:r>
        <w:rPr>
          <w:rFonts w:ascii="Arial" w:eastAsia="Arial" w:hAnsi="Arial" w:cs="Arial"/>
          <w:sz w:val="20"/>
        </w:rPr>
        <w:t>Nationality</w:t>
      </w:r>
      <w:r>
        <w:rPr>
          <w:rFonts w:ascii="Arial" w:eastAsia="Arial" w:hAnsi="Arial" w:cs="Arial"/>
          <w:sz w:val="20"/>
        </w:rPr>
        <w:tab/>
      </w:r>
      <w:r>
        <w:rPr>
          <w:rFonts w:ascii="Arial" w:eastAsia="Arial" w:hAnsi="Arial" w:cs="Arial"/>
          <w:sz w:val="20"/>
        </w:rPr>
        <w:tab/>
        <w:t xml:space="preserve">: </w:t>
      </w:r>
      <w:r w:rsidR="00754B74">
        <w:rPr>
          <w:rFonts w:ascii="Arial" w:eastAsia="Arial" w:hAnsi="Arial" w:cs="Arial"/>
          <w:sz w:val="20"/>
        </w:rPr>
        <w:tab/>
      </w:r>
      <w:r>
        <w:rPr>
          <w:rFonts w:ascii="Arial" w:eastAsia="Arial" w:hAnsi="Arial" w:cs="Arial"/>
          <w:sz w:val="20"/>
        </w:rPr>
        <w:t>Indian</w:t>
      </w:r>
    </w:p>
    <w:p w:rsidR="00CF1731" w:rsidP="00754B74" w14:paraId="094BA167" w14:textId="77CDCBF6">
      <w:pPr>
        <w:spacing w:after="4" w:line="249" w:lineRule="auto"/>
        <w:ind w:left="-5" w:right="4680" w:hanging="10"/>
        <w:rPr>
          <w:rFonts w:ascii="Arial" w:eastAsia="Arial" w:hAnsi="Arial" w:cs="Arial"/>
          <w:sz w:val="20"/>
        </w:rPr>
      </w:pPr>
      <w:r w:rsidRPr="00CF1731">
        <w:rPr>
          <w:rFonts w:ascii="Arial" w:eastAsia="Arial" w:hAnsi="Arial" w:cs="Arial"/>
          <w:sz w:val="20"/>
        </w:rPr>
        <w:t>Contact</w:t>
      </w:r>
      <w:r>
        <w:rPr>
          <w:rFonts w:ascii="Arial" w:eastAsia="Arial" w:hAnsi="Arial" w:cs="Arial"/>
          <w:sz w:val="20"/>
        </w:rPr>
        <w:tab/>
      </w:r>
      <w:r>
        <w:rPr>
          <w:rFonts w:ascii="Arial" w:eastAsia="Arial" w:hAnsi="Arial" w:cs="Arial"/>
          <w:sz w:val="20"/>
        </w:rPr>
        <w:tab/>
      </w:r>
      <w:r>
        <w:rPr>
          <w:rFonts w:ascii="Arial" w:eastAsia="Arial" w:hAnsi="Arial" w:cs="Arial"/>
          <w:sz w:val="20"/>
        </w:rPr>
        <w:tab/>
      </w:r>
      <w:r w:rsidRPr="00CF1731" w:rsidR="000468C3">
        <w:rPr>
          <w:rFonts w:ascii="Arial" w:eastAsia="Arial" w:hAnsi="Arial" w:cs="Arial"/>
          <w:sz w:val="20"/>
        </w:rPr>
        <w:t xml:space="preserve">: </w:t>
      </w:r>
      <w:r w:rsidR="00754B74">
        <w:rPr>
          <w:rFonts w:ascii="Arial" w:eastAsia="Arial" w:hAnsi="Arial" w:cs="Arial"/>
          <w:sz w:val="20"/>
        </w:rPr>
        <w:tab/>
      </w:r>
      <w:r w:rsidRPr="00CF1731" w:rsidR="000468C3">
        <w:rPr>
          <w:rFonts w:ascii="Arial" w:eastAsia="Arial" w:hAnsi="Arial" w:cs="Arial"/>
          <w:sz w:val="20"/>
        </w:rPr>
        <w:t>+91- 8860639193</w:t>
      </w:r>
    </w:p>
    <w:p w:rsidR="00FC517F" w:rsidRPr="002B4266" w:rsidP="00184C11" w14:paraId="1CB5CCE2" w14:textId="221FAB04">
      <w:pPr>
        <w:spacing w:after="4" w:line="249" w:lineRule="auto"/>
        <w:ind w:left="-5" w:right="1620" w:hanging="10"/>
        <w:rPr>
          <w:rFonts w:ascii="Arial" w:hAnsi="Arial" w:cs="Arial"/>
          <w:sz w:val="20"/>
          <w:szCs w:val="20"/>
        </w:rPr>
      </w:pPr>
      <w:r>
        <w:rPr>
          <w:rFonts w:ascii="Arial" w:eastAsia="Arial" w:hAnsi="Arial" w:cs="Arial"/>
          <w:sz w:val="20"/>
        </w:rPr>
        <w:t>Email id</w:t>
      </w:r>
      <w:r w:rsidR="00871212">
        <w:rPr>
          <w:rFonts w:ascii="Arial" w:eastAsia="Arial" w:hAnsi="Arial" w:cs="Arial"/>
          <w:sz w:val="20"/>
        </w:rPr>
        <w:tab/>
      </w:r>
      <w:r w:rsidR="00871212">
        <w:rPr>
          <w:rFonts w:ascii="Arial" w:eastAsia="Arial" w:hAnsi="Arial" w:cs="Arial"/>
          <w:sz w:val="20"/>
        </w:rPr>
        <w:tab/>
      </w:r>
      <w:r w:rsidR="00871212">
        <w:rPr>
          <w:rFonts w:ascii="Arial" w:eastAsia="Arial" w:hAnsi="Arial" w:cs="Arial"/>
          <w:sz w:val="20"/>
        </w:rPr>
        <w:tab/>
        <w:t xml:space="preserve">: </w:t>
      </w:r>
      <w:r w:rsidR="00754B74">
        <w:rPr>
          <w:rFonts w:ascii="Arial" w:eastAsia="Arial" w:hAnsi="Arial" w:cs="Arial"/>
          <w:sz w:val="20"/>
        </w:rPr>
        <w:tab/>
      </w:r>
      <w:hyperlink r:id="rId5" w:history="1">
        <w:r w:rsidRPr="001E7AEA" w:rsidR="00306FA0">
          <w:rPr>
            <w:rStyle w:val="Hyperlink"/>
            <w:rFonts w:ascii="Arial" w:eastAsia="Arial" w:hAnsi="Arial" w:cs="Arial"/>
            <w:sz w:val="20"/>
          </w:rPr>
          <w:t>gupta.anuj1991@gmail.com</w:t>
        </w:r>
      </w:hyperlink>
      <w:r w:rsidR="00E12CA7">
        <w:rPr>
          <w:rFonts w:ascii="Arial" w:eastAsia="Arial" w:hAnsi="Arial" w:cs="Arial"/>
          <w:sz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9" w:h="16834" w:code="9"/>
      <w:pgMar w:top="720" w:right="1289"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AB72F4"/>
    <w:multiLevelType w:val="multilevel"/>
    <w:tmpl w:val="B26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84B50"/>
    <w:multiLevelType w:val="hybridMultilevel"/>
    <w:tmpl w:val="1F320E0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
    <w:nsid w:val="1C673FB5"/>
    <w:multiLevelType w:val="hybridMultilevel"/>
    <w:tmpl w:val="E0D85FA4"/>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5D514C9"/>
    <w:multiLevelType w:val="hybridMultilevel"/>
    <w:tmpl w:val="334A18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7F35D8B"/>
    <w:multiLevelType w:val="hybridMultilevel"/>
    <w:tmpl w:val="62769D2A"/>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AF5244C"/>
    <w:multiLevelType w:val="hybridMultilevel"/>
    <w:tmpl w:val="50A42C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D6F1189"/>
    <w:multiLevelType w:val="hybridMultilevel"/>
    <w:tmpl w:val="E9A87F14"/>
    <w:lvl w:ilvl="0">
      <w:start w:val="1"/>
      <w:numFmt w:val="bullet"/>
      <w:lvlText w:val=""/>
      <w:lvlJc w:val="left"/>
      <w:pPr>
        <w:tabs>
          <w:tab w:val="num" w:pos="990"/>
        </w:tabs>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nsid w:val="3E2251BA"/>
    <w:multiLevelType w:val="hybridMultilevel"/>
    <w:tmpl w:val="208AAB72"/>
    <w:lvl w:ilvl="0">
      <w:start w:val="1"/>
      <w:numFmt w:val="bullet"/>
      <w:lvlText w:val=""/>
      <w:lvlJc w:val="left"/>
      <w:pPr>
        <w:ind w:left="720" w:hanging="360"/>
      </w:pPr>
      <w:rPr>
        <w:rFonts w:ascii="Wingdings"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B0E1818"/>
    <w:multiLevelType w:val="hybridMultilevel"/>
    <w:tmpl w:val="F57A12EA"/>
    <w:lvl w:ilvl="0">
      <w:start w:val="1"/>
      <w:numFmt w:val="bullet"/>
      <w:lvlText w:val=""/>
      <w:lvlJc w:val="left"/>
      <w:pPr>
        <w:ind w:left="705" w:hanging="360"/>
      </w:pPr>
      <w:rPr>
        <w:rFonts w:ascii="Symbol" w:hAnsi="Symbol" w:hint="default"/>
      </w:rPr>
    </w:lvl>
    <w:lvl w:ilvl="1" w:tentative="1">
      <w:start w:val="1"/>
      <w:numFmt w:val="bullet"/>
      <w:lvlText w:val="o"/>
      <w:lvlJc w:val="left"/>
      <w:pPr>
        <w:ind w:left="1425" w:hanging="360"/>
      </w:pPr>
      <w:rPr>
        <w:rFonts w:ascii="Courier New" w:hAnsi="Courier New" w:cs="Courier New" w:hint="default"/>
      </w:rPr>
    </w:lvl>
    <w:lvl w:ilvl="2" w:tentative="1">
      <w:start w:val="1"/>
      <w:numFmt w:val="bullet"/>
      <w:lvlText w:val=""/>
      <w:lvlJc w:val="left"/>
      <w:pPr>
        <w:ind w:left="2145" w:hanging="360"/>
      </w:pPr>
      <w:rPr>
        <w:rFonts w:ascii="Wingdings" w:hAnsi="Wingdings" w:hint="default"/>
      </w:rPr>
    </w:lvl>
    <w:lvl w:ilvl="3" w:tentative="1">
      <w:start w:val="1"/>
      <w:numFmt w:val="bullet"/>
      <w:lvlText w:val=""/>
      <w:lvlJc w:val="left"/>
      <w:pPr>
        <w:ind w:left="2865" w:hanging="360"/>
      </w:pPr>
      <w:rPr>
        <w:rFonts w:ascii="Symbol" w:hAnsi="Symbol" w:hint="default"/>
      </w:rPr>
    </w:lvl>
    <w:lvl w:ilvl="4" w:tentative="1">
      <w:start w:val="1"/>
      <w:numFmt w:val="bullet"/>
      <w:lvlText w:val="o"/>
      <w:lvlJc w:val="left"/>
      <w:pPr>
        <w:ind w:left="3585" w:hanging="360"/>
      </w:pPr>
      <w:rPr>
        <w:rFonts w:ascii="Courier New" w:hAnsi="Courier New" w:cs="Courier New" w:hint="default"/>
      </w:rPr>
    </w:lvl>
    <w:lvl w:ilvl="5" w:tentative="1">
      <w:start w:val="1"/>
      <w:numFmt w:val="bullet"/>
      <w:lvlText w:val=""/>
      <w:lvlJc w:val="left"/>
      <w:pPr>
        <w:ind w:left="4305" w:hanging="360"/>
      </w:pPr>
      <w:rPr>
        <w:rFonts w:ascii="Wingdings" w:hAnsi="Wingdings" w:hint="default"/>
      </w:rPr>
    </w:lvl>
    <w:lvl w:ilvl="6" w:tentative="1">
      <w:start w:val="1"/>
      <w:numFmt w:val="bullet"/>
      <w:lvlText w:val=""/>
      <w:lvlJc w:val="left"/>
      <w:pPr>
        <w:ind w:left="5025" w:hanging="360"/>
      </w:pPr>
      <w:rPr>
        <w:rFonts w:ascii="Symbol" w:hAnsi="Symbol" w:hint="default"/>
      </w:rPr>
    </w:lvl>
    <w:lvl w:ilvl="7" w:tentative="1">
      <w:start w:val="1"/>
      <w:numFmt w:val="bullet"/>
      <w:lvlText w:val="o"/>
      <w:lvlJc w:val="left"/>
      <w:pPr>
        <w:ind w:left="5745" w:hanging="360"/>
      </w:pPr>
      <w:rPr>
        <w:rFonts w:ascii="Courier New" w:hAnsi="Courier New" w:cs="Courier New" w:hint="default"/>
      </w:rPr>
    </w:lvl>
    <w:lvl w:ilvl="8" w:tentative="1">
      <w:start w:val="1"/>
      <w:numFmt w:val="bullet"/>
      <w:lvlText w:val=""/>
      <w:lvlJc w:val="left"/>
      <w:pPr>
        <w:ind w:left="6465" w:hanging="360"/>
      </w:pPr>
      <w:rPr>
        <w:rFonts w:ascii="Wingdings" w:hAnsi="Wingdings" w:hint="default"/>
      </w:rPr>
    </w:lvl>
  </w:abstractNum>
  <w:abstractNum w:abstractNumId="9">
    <w:nsid w:val="51E4592D"/>
    <w:multiLevelType w:val="hybridMultilevel"/>
    <w:tmpl w:val="7DE2ED50"/>
    <w:lvl w:ilvl="0">
      <w:start w:val="1"/>
      <w:numFmt w:val="bullet"/>
      <w:lvlText w:val=""/>
      <w:lvlJc w:val="left"/>
      <w:pPr>
        <w:tabs>
          <w:tab w:val="num" w:pos="720"/>
        </w:tabs>
        <w:ind w:left="720" w:hanging="360"/>
      </w:pPr>
      <w:rPr>
        <w:rFonts w:ascii="Symbol" w:hAnsi="Symbol" w:cs="Times New Roman"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0">
    <w:nsid w:val="56E1350F"/>
    <w:multiLevelType w:val="hybridMultilevel"/>
    <w:tmpl w:val="62769D2A"/>
    <w:styleLink w:val="ImportedStyle2"/>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nsid w:val="5D641DC0"/>
    <w:multiLevelType w:val="hybridMultilevel"/>
    <w:tmpl w:val="E80A73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1E309AB"/>
    <w:multiLevelType w:val="hybridMultilevel"/>
    <w:tmpl w:val="2CF87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24C42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592C65"/>
    <w:multiLevelType w:val="hybridMultilevel"/>
    <w:tmpl w:val="D50CC5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13"/>
  </w:num>
  <w:num w:numId="5">
    <w:abstractNumId w:val="9"/>
  </w:num>
  <w:num w:numId="6">
    <w:abstractNumId w:val="14"/>
  </w:num>
  <w:num w:numId="7">
    <w:abstractNumId w:val="2"/>
  </w:num>
  <w:num w:numId="8">
    <w:abstractNumId w:val="8"/>
  </w:num>
  <w:num w:numId="9">
    <w:abstractNumId w:val="3"/>
  </w:num>
  <w:num w:numId="10">
    <w:abstractNumId w:val="4"/>
  </w:num>
  <w:num w:numId="11">
    <w:abstractNumId w:val="10"/>
  </w:num>
  <w:num w:numId="12">
    <w:abstractNumId w:val="6"/>
  </w:num>
  <w:num w:numId="13">
    <w:abstractNumId w:val="0"/>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Manju G">
    <w15:presenceInfo w15:providerId="AD" w15:userId="S::Manju_Iyer@ad.infosys.com::edb11f02-2e42-400b-b6aa-c6a530fa0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7F"/>
    <w:rsid w:val="0000151E"/>
    <w:rsid w:val="00001B8C"/>
    <w:rsid w:val="00002272"/>
    <w:rsid w:val="000048F7"/>
    <w:rsid w:val="00011999"/>
    <w:rsid w:val="00011B7E"/>
    <w:rsid w:val="00020B3F"/>
    <w:rsid w:val="00021129"/>
    <w:rsid w:val="00022C29"/>
    <w:rsid w:val="00030FF2"/>
    <w:rsid w:val="000331D6"/>
    <w:rsid w:val="00037E91"/>
    <w:rsid w:val="000410BA"/>
    <w:rsid w:val="00041503"/>
    <w:rsid w:val="00044449"/>
    <w:rsid w:val="00044F60"/>
    <w:rsid w:val="000455AA"/>
    <w:rsid w:val="000468C3"/>
    <w:rsid w:val="00046BB2"/>
    <w:rsid w:val="00052E41"/>
    <w:rsid w:val="000533CE"/>
    <w:rsid w:val="00055640"/>
    <w:rsid w:val="000567A3"/>
    <w:rsid w:val="00062358"/>
    <w:rsid w:val="00065394"/>
    <w:rsid w:val="0007055F"/>
    <w:rsid w:val="00070592"/>
    <w:rsid w:val="00071FB4"/>
    <w:rsid w:val="00072E5A"/>
    <w:rsid w:val="000774B7"/>
    <w:rsid w:val="00085848"/>
    <w:rsid w:val="00092A06"/>
    <w:rsid w:val="00096720"/>
    <w:rsid w:val="000969DE"/>
    <w:rsid w:val="000B1882"/>
    <w:rsid w:val="000E23DC"/>
    <w:rsid w:val="000E6ECA"/>
    <w:rsid w:val="000E786A"/>
    <w:rsid w:val="00103304"/>
    <w:rsid w:val="00106E3A"/>
    <w:rsid w:val="00114C6D"/>
    <w:rsid w:val="00115663"/>
    <w:rsid w:val="001163B3"/>
    <w:rsid w:val="00137068"/>
    <w:rsid w:val="00154A24"/>
    <w:rsid w:val="00161B55"/>
    <w:rsid w:val="001701B4"/>
    <w:rsid w:val="00170807"/>
    <w:rsid w:val="001731CA"/>
    <w:rsid w:val="0017409D"/>
    <w:rsid w:val="00177309"/>
    <w:rsid w:val="0018159C"/>
    <w:rsid w:val="00182EEA"/>
    <w:rsid w:val="00184C11"/>
    <w:rsid w:val="00190255"/>
    <w:rsid w:val="00191B2C"/>
    <w:rsid w:val="001A133B"/>
    <w:rsid w:val="001A165B"/>
    <w:rsid w:val="001A2015"/>
    <w:rsid w:val="001A5C58"/>
    <w:rsid w:val="001C26C9"/>
    <w:rsid w:val="001C31BE"/>
    <w:rsid w:val="001C701B"/>
    <w:rsid w:val="001D3613"/>
    <w:rsid w:val="001E7AEA"/>
    <w:rsid w:val="001F0286"/>
    <w:rsid w:val="001F3A85"/>
    <w:rsid w:val="002016EA"/>
    <w:rsid w:val="00201A7B"/>
    <w:rsid w:val="002026F8"/>
    <w:rsid w:val="00212915"/>
    <w:rsid w:val="00215378"/>
    <w:rsid w:val="00220BBC"/>
    <w:rsid w:val="00235ED9"/>
    <w:rsid w:val="00242B18"/>
    <w:rsid w:val="0024621C"/>
    <w:rsid w:val="00253FD4"/>
    <w:rsid w:val="00256C02"/>
    <w:rsid w:val="002625BF"/>
    <w:rsid w:val="00264D05"/>
    <w:rsid w:val="002707C7"/>
    <w:rsid w:val="00273EA5"/>
    <w:rsid w:val="00283FFA"/>
    <w:rsid w:val="00285C81"/>
    <w:rsid w:val="00285CD3"/>
    <w:rsid w:val="00290809"/>
    <w:rsid w:val="002949C9"/>
    <w:rsid w:val="002975D1"/>
    <w:rsid w:val="002A2D9A"/>
    <w:rsid w:val="002A3536"/>
    <w:rsid w:val="002B4266"/>
    <w:rsid w:val="002C25DF"/>
    <w:rsid w:val="002C2EC3"/>
    <w:rsid w:val="002D1CBF"/>
    <w:rsid w:val="002E5A7B"/>
    <w:rsid w:val="002F63EF"/>
    <w:rsid w:val="00301F9A"/>
    <w:rsid w:val="003051A5"/>
    <w:rsid w:val="00306FA0"/>
    <w:rsid w:val="00307CD6"/>
    <w:rsid w:val="0031570B"/>
    <w:rsid w:val="0032091E"/>
    <w:rsid w:val="00324D62"/>
    <w:rsid w:val="00331098"/>
    <w:rsid w:val="00336002"/>
    <w:rsid w:val="0033634F"/>
    <w:rsid w:val="003454C3"/>
    <w:rsid w:val="00346164"/>
    <w:rsid w:val="0034616D"/>
    <w:rsid w:val="00347329"/>
    <w:rsid w:val="00347B76"/>
    <w:rsid w:val="003509D2"/>
    <w:rsid w:val="00375A6B"/>
    <w:rsid w:val="00385CAD"/>
    <w:rsid w:val="00390A44"/>
    <w:rsid w:val="0039308B"/>
    <w:rsid w:val="00393ACA"/>
    <w:rsid w:val="003A241F"/>
    <w:rsid w:val="003A595E"/>
    <w:rsid w:val="003B26F1"/>
    <w:rsid w:val="003D0718"/>
    <w:rsid w:val="003D449F"/>
    <w:rsid w:val="003D5752"/>
    <w:rsid w:val="003E07E3"/>
    <w:rsid w:val="003E1696"/>
    <w:rsid w:val="003F270A"/>
    <w:rsid w:val="003F34A1"/>
    <w:rsid w:val="004164AA"/>
    <w:rsid w:val="00417ACF"/>
    <w:rsid w:val="00421580"/>
    <w:rsid w:val="004267A1"/>
    <w:rsid w:val="00426A7A"/>
    <w:rsid w:val="00427A3D"/>
    <w:rsid w:val="00427AAD"/>
    <w:rsid w:val="004302C4"/>
    <w:rsid w:val="00445685"/>
    <w:rsid w:val="00447330"/>
    <w:rsid w:val="00473D68"/>
    <w:rsid w:val="00475FA1"/>
    <w:rsid w:val="00480ABB"/>
    <w:rsid w:val="004818B4"/>
    <w:rsid w:val="00482322"/>
    <w:rsid w:val="00483939"/>
    <w:rsid w:val="004868D9"/>
    <w:rsid w:val="004873E0"/>
    <w:rsid w:val="00496C14"/>
    <w:rsid w:val="004A1AE6"/>
    <w:rsid w:val="004A1C5E"/>
    <w:rsid w:val="004A3BE3"/>
    <w:rsid w:val="004A602D"/>
    <w:rsid w:val="004B014E"/>
    <w:rsid w:val="004B478E"/>
    <w:rsid w:val="004B6464"/>
    <w:rsid w:val="004C1510"/>
    <w:rsid w:val="004C2423"/>
    <w:rsid w:val="004C4228"/>
    <w:rsid w:val="004E0442"/>
    <w:rsid w:val="004E56F1"/>
    <w:rsid w:val="00501680"/>
    <w:rsid w:val="0050219D"/>
    <w:rsid w:val="0050313E"/>
    <w:rsid w:val="0051240C"/>
    <w:rsid w:val="005204DF"/>
    <w:rsid w:val="00522717"/>
    <w:rsid w:val="005264C9"/>
    <w:rsid w:val="00527579"/>
    <w:rsid w:val="00536F99"/>
    <w:rsid w:val="00540CF6"/>
    <w:rsid w:val="005425F2"/>
    <w:rsid w:val="0054558B"/>
    <w:rsid w:val="00550250"/>
    <w:rsid w:val="0055181B"/>
    <w:rsid w:val="00552745"/>
    <w:rsid w:val="005529AD"/>
    <w:rsid w:val="0055501F"/>
    <w:rsid w:val="00555DD4"/>
    <w:rsid w:val="00556E7B"/>
    <w:rsid w:val="00562B34"/>
    <w:rsid w:val="005637F7"/>
    <w:rsid w:val="00563866"/>
    <w:rsid w:val="005775DD"/>
    <w:rsid w:val="0058081A"/>
    <w:rsid w:val="0058159B"/>
    <w:rsid w:val="00592578"/>
    <w:rsid w:val="00594BC3"/>
    <w:rsid w:val="005A0AE6"/>
    <w:rsid w:val="005A181A"/>
    <w:rsid w:val="005A2C60"/>
    <w:rsid w:val="005A3BCD"/>
    <w:rsid w:val="005A4424"/>
    <w:rsid w:val="005A4CED"/>
    <w:rsid w:val="005A7F54"/>
    <w:rsid w:val="005B2712"/>
    <w:rsid w:val="005B6268"/>
    <w:rsid w:val="005C4506"/>
    <w:rsid w:val="005D5DB8"/>
    <w:rsid w:val="005D6627"/>
    <w:rsid w:val="005E45E5"/>
    <w:rsid w:val="005E5561"/>
    <w:rsid w:val="005E57EF"/>
    <w:rsid w:val="005E7F1D"/>
    <w:rsid w:val="005F322B"/>
    <w:rsid w:val="00604679"/>
    <w:rsid w:val="00605398"/>
    <w:rsid w:val="006053E7"/>
    <w:rsid w:val="0061080D"/>
    <w:rsid w:val="00612849"/>
    <w:rsid w:val="0061573F"/>
    <w:rsid w:val="0061690E"/>
    <w:rsid w:val="0062541C"/>
    <w:rsid w:val="00625491"/>
    <w:rsid w:val="00625B3C"/>
    <w:rsid w:val="00630349"/>
    <w:rsid w:val="006316C4"/>
    <w:rsid w:val="0064467E"/>
    <w:rsid w:val="006509C3"/>
    <w:rsid w:val="00663945"/>
    <w:rsid w:val="006678C1"/>
    <w:rsid w:val="0067355B"/>
    <w:rsid w:val="0068035E"/>
    <w:rsid w:val="00686062"/>
    <w:rsid w:val="00686EAA"/>
    <w:rsid w:val="006932BC"/>
    <w:rsid w:val="0069447B"/>
    <w:rsid w:val="006B1237"/>
    <w:rsid w:val="006B2AC0"/>
    <w:rsid w:val="006C0964"/>
    <w:rsid w:val="006C4E03"/>
    <w:rsid w:val="006C7A3F"/>
    <w:rsid w:val="006D2C9E"/>
    <w:rsid w:val="006D48CB"/>
    <w:rsid w:val="006D7F4A"/>
    <w:rsid w:val="006E03E3"/>
    <w:rsid w:val="006E23D4"/>
    <w:rsid w:val="006E3FF7"/>
    <w:rsid w:val="006F2236"/>
    <w:rsid w:val="006F7B85"/>
    <w:rsid w:val="00703678"/>
    <w:rsid w:val="007049E1"/>
    <w:rsid w:val="00704DDE"/>
    <w:rsid w:val="00705251"/>
    <w:rsid w:val="00706497"/>
    <w:rsid w:val="00710584"/>
    <w:rsid w:val="00710A0D"/>
    <w:rsid w:val="00710F60"/>
    <w:rsid w:val="00712FC3"/>
    <w:rsid w:val="007348BA"/>
    <w:rsid w:val="0074008F"/>
    <w:rsid w:val="007418DC"/>
    <w:rsid w:val="00750A45"/>
    <w:rsid w:val="00754B74"/>
    <w:rsid w:val="00755EBA"/>
    <w:rsid w:val="00756916"/>
    <w:rsid w:val="0076088C"/>
    <w:rsid w:val="00771247"/>
    <w:rsid w:val="00774030"/>
    <w:rsid w:val="00775356"/>
    <w:rsid w:val="00776E0D"/>
    <w:rsid w:val="00780084"/>
    <w:rsid w:val="0078479B"/>
    <w:rsid w:val="007B13D6"/>
    <w:rsid w:val="007B22CB"/>
    <w:rsid w:val="007B38B0"/>
    <w:rsid w:val="007B718B"/>
    <w:rsid w:val="007C7E10"/>
    <w:rsid w:val="007D2400"/>
    <w:rsid w:val="007D5847"/>
    <w:rsid w:val="007D59D6"/>
    <w:rsid w:val="007D7147"/>
    <w:rsid w:val="007E11E8"/>
    <w:rsid w:val="007E19D8"/>
    <w:rsid w:val="007E4280"/>
    <w:rsid w:val="007E5CBF"/>
    <w:rsid w:val="007E7085"/>
    <w:rsid w:val="007F0445"/>
    <w:rsid w:val="007F0B89"/>
    <w:rsid w:val="007F1B8A"/>
    <w:rsid w:val="007F4893"/>
    <w:rsid w:val="007F56C1"/>
    <w:rsid w:val="007F6E4E"/>
    <w:rsid w:val="007F7912"/>
    <w:rsid w:val="00803F16"/>
    <w:rsid w:val="00805410"/>
    <w:rsid w:val="00806E64"/>
    <w:rsid w:val="00811C86"/>
    <w:rsid w:val="00820A35"/>
    <w:rsid w:val="00822E01"/>
    <w:rsid w:val="00826AA5"/>
    <w:rsid w:val="0083785A"/>
    <w:rsid w:val="00861E71"/>
    <w:rsid w:val="008632DC"/>
    <w:rsid w:val="0086476D"/>
    <w:rsid w:val="00865DB8"/>
    <w:rsid w:val="00865F47"/>
    <w:rsid w:val="00870411"/>
    <w:rsid w:val="00870610"/>
    <w:rsid w:val="00871212"/>
    <w:rsid w:val="00871365"/>
    <w:rsid w:val="00871B6E"/>
    <w:rsid w:val="00874822"/>
    <w:rsid w:val="0087656D"/>
    <w:rsid w:val="0087780F"/>
    <w:rsid w:val="00882D1A"/>
    <w:rsid w:val="008872B6"/>
    <w:rsid w:val="00890941"/>
    <w:rsid w:val="00892EA1"/>
    <w:rsid w:val="0089529C"/>
    <w:rsid w:val="008953BE"/>
    <w:rsid w:val="00895E64"/>
    <w:rsid w:val="00896806"/>
    <w:rsid w:val="008A42E3"/>
    <w:rsid w:val="008A5303"/>
    <w:rsid w:val="008B443B"/>
    <w:rsid w:val="008B5D1F"/>
    <w:rsid w:val="008C349E"/>
    <w:rsid w:val="008D0028"/>
    <w:rsid w:val="008D6E2D"/>
    <w:rsid w:val="008E3105"/>
    <w:rsid w:val="008E74EF"/>
    <w:rsid w:val="008F1A10"/>
    <w:rsid w:val="008F38D0"/>
    <w:rsid w:val="00905481"/>
    <w:rsid w:val="009060FB"/>
    <w:rsid w:val="00915393"/>
    <w:rsid w:val="00915509"/>
    <w:rsid w:val="0092546C"/>
    <w:rsid w:val="009302C8"/>
    <w:rsid w:val="00934A8F"/>
    <w:rsid w:val="00940F89"/>
    <w:rsid w:val="00942553"/>
    <w:rsid w:val="009645CF"/>
    <w:rsid w:val="009652EE"/>
    <w:rsid w:val="009769BB"/>
    <w:rsid w:val="00990A0D"/>
    <w:rsid w:val="00992940"/>
    <w:rsid w:val="0099472F"/>
    <w:rsid w:val="009A300B"/>
    <w:rsid w:val="009A5FB9"/>
    <w:rsid w:val="009B39D7"/>
    <w:rsid w:val="009B41E4"/>
    <w:rsid w:val="009C60A1"/>
    <w:rsid w:val="009D41D2"/>
    <w:rsid w:val="009E548F"/>
    <w:rsid w:val="009F20AB"/>
    <w:rsid w:val="00A017CA"/>
    <w:rsid w:val="00A03599"/>
    <w:rsid w:val="00A03EF9"/>
    <w:rsid w:val="00A11263"/>
    <w:rsid w:val="00A14A3A"/>
    <w:rsid w:val="00A15847"/>
    <w:rsid w:val="00A21718"/>
    <w:rsid w:val="00A22291"/>
    <w:rsid w:val="00A2704F"/>
    <w:rsid w:val="00A33AEE"/>
    <w:rsid w:val="00A36A91"/>
    <w:rsid w:val="00A36AF5"/>
    <w:rsid w:val="00A37592"/>
    <w:rsid w:val="00A4169B"/>
    <w:rsid w:val="00A44AA3"/>
    <w:rsid w:val="00A47617"/>
    <w:rsid w:val="00A5351C"/>
    <w:rsid w:val="00A625AF"/>
    <w:rsid w:val="00A64822"/>
    <w:rsid w:val="00A65FC9"/>
    <w:rsid w:val="00A67DD2"/>
    <w:rsid w:val="00A76B1E"/>
    <w:rsid w:val="00A7734A"/>
    <w:rsid w:val="00A83B12"/>
    <w:rsid w:val="00A848AB"/>
    <w:rsid w:val="00A84E3F"/>
    <w:rsid w:val="00A855E6"/>
    <w:rsid w:val="00AA4035"/>
    <w:rsid w:val="00AA6182"/>
    <w:rsid w:val="00AA76E0"/>
    <w:rsid w:val="00AB205A"/>
    <w:rsid w:val="00AB5DE3"/>
    <w:rsid w:val="00AC6E06"/>
    <w:rsid w:val="00AD135B"/>
    <w:rsid w:val="00AD74F2"/>
    <w:rsid w:val="00AF377B"/>
    <w:rsid w:val="00AF679A"/>
    <w:rsid w:val="00AF71A9"/>
    <w:rsid w:val="00B10A30"/>
    <w:rsid w:val="00B12FA2"/>
    <w:rsid w:val="00B1445A"/>
    <w:rsid w:val="00B16760"/>
    <w:rsid w:val="00B227F0"/>
    <w:rsid w:val="00B2526D"/>
    <w:rsid w:val="00B30C1C"/>
    <w:rsid w:val="00B35DCE"/>
    <w:rsid w:val="00B35F29"/>
    <w:rsid w:val="00B37C44"/>
    <w:rsid w:val="00B402B1"/>
    <w:rsid w:val="00B41323"/>
    <w:rsid w:val="00B47EF7"/>
    <w:rsid w:val="00B5053A"/>
    <w:rsid w:val="00B51C32"/>
    <w:rsid w:val="00B51FA7"/>
    <w:rsid w:val="00B521E5"/>
    <w:rsid w:val="00B60338"/>
    <w:rsid w:val="00B66807"/>
    <w:rsid w:val="00B73873"/>
    <w:rsid w:val="00B74B20"/>
    <w:rsid w:val="00B775CB"/>
    <w:rsid w:val="00B77651"/>
    <w:rsid w:val="00B820BE"/>
    <w:rsid w:val="00B84321"/>
    <w:rsid w:val="00B87087"/>
    <w:rsid w:val="00B9492A"/>
    <w:rsid w:val="00B95B1F"/>
    <w:rsid w:val="00BA08D6"/>
    <w:rsid w:val="00BB31FC"/>
    <w:rsid w:val="00BC26FC"/>
    <w:rsid w:val="00BC3D62"/>
    <w:rsid w:val="00BC3DF1"/>
    <w:rsid w:val="00BC4426"/>
    <w:rsid w:val="00BD20CC"/>
    <w:rsid w:val="00BE3878"/>
    <w:rsid w:val="00BE4E1C"/>
    <w:rsid w:val="00BE7C78"/>
    <w:rsid w:val="00BF0CE5"/>
    <w:rsid w:val="00BF1C91"/>
    <w:rsid w:val="00BF33DF"/>
    <w:rsid w:val="00C002FF"/>
    <w:rsid w:val="00C01439"/>
    <w:rsid w:val="00C02919"/>
    <w:rsid w:val="00C03F07"/>
    <w:rsid w:val="00C149F2"/>
    <w:rsid w:val="00C16A4E"/>
    <w:rsid w:val="00C17851"/>
    <w:rsid w:val="00C2341D"/>
    <w:rsid w:val="00C33D5D"/>
    <w:rsid w:val="00C40487"/>
    <w:rsid w:val="00C50AFB"/>
    <w:rsid w:val="00C55D3B"/>
    <w:rsid w:val="00C662DA"/>
    <w:rsid w:val="00C71960"/>
    <w:rsid w:val="00C7318C"/>
    <w:rsid w:val="00C749DB"/>
    <w:rsid w:val="00C80E5D"/>
    <w:rsid w:val="00C822D2"/>
    <w:rsid w:val="00C8306E"/>
    <w:rsid w:val="00C87278"/>
    <w:rsid w:val="00C90CCB"/>
    <w:rsid w:val="00C9101E"/>
    <w:rsid w:val="00C94993"/>
    <w:rsid w:val="00C94AF8"/>
    <w:rsid w:val="00C97F89"/>
    <w:rsid w:val="00CA07A5"/>
    <w:rsid w:val="00CA3F3C"/>
    <w:rsid w:val="00CC6D3C"/>
    <w:rsid w:val="00CC723D"/>
    <w:rsid w:val="00CD2C8C"/>
    <w:rsid w:val="00CD5E5A"/>
    <w:rsid w:val="00CD67FC"/>
    <w:rsid w:val="00CE29F1"/>
    <w:rsid w:val="00CF1731"/>
    <w:rsid w:val="00CF42F5"/>
    <w:rsid w:val="00D01C1F"/>
    <w:rsid w:val="00D13FAF"/>
    <w:rsid w:val="00D17E1D"/>
    <w:rsid w:val="00D25889"/>
    <w:rsid w:val="00D316DB"/>
    <w:rsid w:val="00D50661"/>
    <w:rsid w:val="00D524F5"/>
    <w:rsid w:val="00D534B4"/>
    <w:rsid w:val="00D53955"/>
    <w:rsid w:val="00D720AC"/>
    <w:rsid w:val="00D727DB"/>
    <w:rsid w:val="00D734AA"/>
    <w:rsid w:val="00D742C5"/>
    <w:rsid w:val="00D84EA0"/>
    <w:rsid w:val="00D85D82"/>
    <w:rsid w:val="00D8715D"/>
    <w:rsid w:val="00D87915"/>
    <w:rsid w:val="00DA69C0"/>
    <w:rsid w:val="00DB79C2"/>
    <w:rsid w:val="00DC3144"/>
    <w:rsid w:val="00DC5FAA"/>
    <w:rsid w:val="00DC62F5"/>
    <w:rsid w:val="00DD4B16"/>
    <w:rsid w:val="00DE46F5"/>
    <w:rsid w:val="00DF34C5"/>
    <w:rsid w:val="00DF6368"/>
    <w:rsid w:val="00E0099B"/>
    <w:rsid w:val="00E033B9"/>
    <w:rsid w:val="00E05C8F"/>
    <w:rsid w:val="00E06759"/>
    <w:rsid w:val="00E1009B"/>
    <w:rsid w:val="00E126CA"/>
    <w:rsid w:val="00E12CA7"/>
    <w:rsid w:val="00E1682A"/>
    <w:rsid w:val="00E346E2"/>
    <w:rsid w:val="00E41A91"/>
    <w:rsid w:val="00E43384"/>
    <w:rsid w:val="00E4475B"/>
    <w:rsid w:val="00E464BD"/>
    <w:rsid w:val="00E466E8"/>
    <w:rsid w:val="00E5080E"/>
    <w:rsid w:val="00E52941"/>
    <w:rsid w:val="00E53185"/>
    <w:rsid w:val="00E57E3B"/>
    <w:rsid w:val="00E606CF"/>
    <w:rsid w:val="00E66DF5"/>
    <w:rsid w:val="00E70389"/>
    <w:rsid w:val="00E72036"/>
    <w:rsid w:val="00E86F56"/>
    <w:rsid w:val="00E941E5"/>
    <w:rsid w:val="00E97951"/>
    <w:rsid w:val="00EA07FD"/>
    <w:rsid w:val="00EA2AC4"/>
    <w:rsid w:val="00EA4934"/>
    <w:rsid w:val="00EA6E79"/>
    <w:rsid w:val="00EB055E"/>
    <w:rsid w:val="00EB2021"/>
    <w:rsid w:val="00EB3814"/>
    <w:rsid w:val="00EB5AD4"/>
    <w:rsid w:val="00EC3E9F"/>
    <w:rsid w:val="00EC4B82"/>
    <w:rsid w:val="00EC4FA4"/>
    <w:rsid w:val="00ED3795"/>
    <w:rsid w:val="00ED72F8"/>
    <w:rsid w:val="00EE36EC"/>
    <w:rsid w:val="00EF7A88"/>
    <w:rsid w:val="00F0033A"/>
    <w:rsid w:val="00F054FA"/>
    <w:rsid w:val="00F07AEB"/>
    <w:rsid w:val="00F258D3"/>
    <w:rsid w:val="00F276AA"/>
    <w:rsid w:val="00F312A5"/>
    <w:rsid w:val="00F31E2D"/>
    <w:rsid w:val="00F33E36"/>
    <w:rsid w:val="00F35A73"/>
    <w:rsid w:val="00F36229"/>
    <w:rsid w:val="00F42DDD"/>
    <w:rsid w:val="00F539AE"/>
    <w:rsid w:val="00F57223"/>
    <w:rsid w:val="00F61156"/>
    <w:rsid w:val="00F6402B"/>
    <w:rsid w:val="00F76294"/>
    <w:rsid w:val="00F8141D"/>
    <w:rsid w:val="00F857F8"/>
    <w:rsid w:val="00F85D81"/>
    <w:rsid w:val="00F86699"/>
    <w:rsid w:val="00F955C5"/>
    <w:rsid w:val="00F9565D"/>
    <w:rsid w:val="00F975B2"/>
    <w:rsid w:val="00FA2811"/>
    <w:rsid w:val="00FA3AE6"/>
    <w:rsid w:val="00FA58C2"/>
    <w:rsid w:val="00FB32A5"/>
    <w:rsid w:val="00FB52D7"/>
    <w:rsid w:val="00FC517F"/>
    <w:rsid w:val="00FC6126"/>
    <w:rsid w:val="00FD4358"/>
    <w:rsid w:val="00FD55A4"/>
    <w:rsid w:val="00FD7331"/>
    <w:rsid w:val="00FE09B8"/>
    <w:rsid w:val="00FF097D"/>
    <w:rsid w:val="00FF2AAC"/>
    <w:rsid w:val="00FF343F"/>
    <w:rsid w:val="00FF539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0B7C2E0E-2256-4BB9-8EA8-E65CFE8B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1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517F"/>
    <w:rPr>
      <w:color w:val="0000FF"/>
      <w:u w:val="single"/>
    </w:rPr>
  </w:style>
  <w:style w:type="paragraph" w:styleId="Index1">
    <w:name w:val="index 1"/>
    <w:basedOn w:val="Normal"/>
    <w:next w:val="Normal"/>
    <w:autoRedefine/>
    <w:semiHidden/>
    <w:rsid w:val="00FC517F"/>
    <w:pPr>
      <w:ind w:left="240" w:hanging="240"/>
    </w:pPr>
  </w:style>
  <w:style w:type="paragraph" w:styleId="IndexHeading">
    <w:name w:val="index heading"/>
    <w:basedOn w:val="Normal"/>
    <w:next w:val="Index1"/>
    <w:semiHidden/>
    <w:rsid w:val="00FC517F"/>
  </w:style>
  <w:style w:type="paragraph" w:styleId="BodyText2">
    <w:name w:val="Body Text 2"/>
    <w:basedOn w:val="Normal"/>
    <w:link w:val="BodyText2Char"/>
    <w:rsid w:val="00FC517F"/>
    <w:pPr>
      <w:jc w:val="center"/>
    </w:pPr>
    <w:rPr>
      <w:b/>
      <w:color w:val="000000"/>
      <w:sz w:val="22"/>
      <w:szCs w:val="20"/>
      <w:u w:val="single"/>
    </w:rPr>
  </w:style>
  <w:style w:type="character" w:customStyle="1" w:styleId="BodyText2Char">
    <w:name w:val="Body Text 2 Char"/>
    <w:basedOn w:val="DefaultParagraphFont"/>
    <w:link w:val="BodyText2"/>
    <w:rsid w:val="00FC517F"/>
    <w:rPr>
      <w:rFonts w:ascii="Times New Roman" w:eastAsia="Times New Roman" w:hAnsi="Times New Roman" w:cs="Times New Roman"/>
      <w:b/>
      <w:color w:val="000000"/>
      <w:szCs w:val="20"/>
      <w:u w:val="single"/>
      <w:lang w:val="en-US"/>
    </w:rPr>
  </w:style>
  <w:style w:type="paragraph" w:customStyle="1" w:styleId="Tit">
    <w:name w:val="Tit"/>
    <w:basedOn w:val="Normal"/>
    <w:rsid w:val="00FC517F"/>
    <w:pPr>
      <w:pBdr>
        <w:bottom w:val="single" w:sz="6" w:space="2" w:color="auto"/>
      </w:pBdr>
      <w:shd w:val="pct5" w:color="auto" w:fill="auto"/>
      <w:spacing w:after="120"/>
      <w:ind w:left="851" w:hanging="851"/>
    </w:pPr>
    <w:rPr>
      <w:b/>
      <w:szCs w:val="20"/>
      <w:lang w:bidi="he-IL"/>
    </w:rPr>
  </w:style>
  <w:style w:type="paragraph" w:styleId="ListParagraph">
    <w:name w:val="List Paragraph"/>
    <w:basedOn w:val="Normal"/>
    <w:qFormat/>
    <w:rsid w:val="00FC517F"/>
    <w:pPr>
      <w:ind w:left="720"/>
    </w:pPr>
  </w:style>
  <w:style w:type="table" w:styleId="TableGrid">
    <w:name w:val="Table Grid"/>
    <w:basedOn w:val="TableNormal"/>
    <w:rsid w:val="00FC517F"/>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pertitle">
    <w:name w:val="paper title"/>
    <w:rsid w:val="009302C8"/>
    <w:pPr>
      <w:suppressAutoHyphens/>
      <w:spacing w:after="120" w:line="240" w:lineRule="auto"/>
      <w:jc w:val="center"/>
    </w:pPr>
    <w:rPr>
      <w:rFonts w:ascii="Times New Roman" w:eastAsia="MS Mincho" w:hAnsi="Times New Roman" w:cs="Times New Roman"/>
      <w:sz w:val="48"/>
      <w:szCs w:val="48"/>
      <w:lang w:val="en-US" w:eastAsia="ar-SA"/>
    </w:rPr>
  </w:style>
  <w:style w:type="paragraph" w:styleId="NormalWeb">
    <w:name w:val="Normal (Web)"/>
    <w:basedOn w:val="Normal"/>
    <w:uiPriority w:val="99"/>
    <w:semiHidden/>
    <w:unhideWhenUsed/>
    <w:rsid w:val="007D59D6"/>
    <w:pPr>
      <w:spacing w:before="100" w:beforeAutospacing="1" w:after="100" w:afterAutospacing="1"/>
    </w:pPr>
  </w:style>
  <w:style w:type="character" w:customStyle="1" w:styleId="UnresolvedMention">
    <w:name w:val="Unresolved Mention"/>
    <w:basedOn w:val="DefaultParagraphFont"/>
    <w:uiPriority w:val="99"/>
    <w:rsid w:val="003B26F1"/>
    <w:rPr>
      <w:color w:val="605E5C"/>
      <w:shd w:val="clear" w:color="auto" w:fill="E1DFDD"/>
    </w:rPr>
  </w:style>
  <w:style w:type="paragraph" w:styleId="Revision">
    <w:name w:val="Revision"/>
    <w:hidden/>
    <w:uiPriority w:val="99"/>
    <w:semiHidden/>
    <w:rsid w:val="00D720AC"/>
    <w:pPr>
      <w:spacing w:after="0" w:line="240" w:lineRule="auto"/>
    </w:pPr>
    <w:rPr>
      <w:rFonts w:ascii="Times New Roman" w:eastAsia="Times New Roman" w:hAnsi="Times New Roman" w:cs="Times New Roman"/>
      <w:sz w:val="24"/>
      <w:szCs w:val="24"/>
      <w:lang w:val="en-US"/>
    </w:rPr>
  </w:style>
  <w:style w:type="numbering" w:customStyle="1" w:styleId="ImportedStyle2">
    <w:name w:val="Imported Style 2"/>
    <w:rsid w:val="00E41A91"/>
    <w:pPr>
      <w:numPr>
        <w:numId w:val="11"/>
      </w:numPr>
    </w:pPr>
  </w:style>
  <w:style w:type="paragraph" w:customStyle="1" w:styleId="paragraph">
    <w:name w:val="paragraph"/>
    <w:basedOn w:val="Normal"/>
    <w:rsid w:val="00871B6E"/>
    <w:pPr>
      <w:spacing w:before="100" w:beforeAutospacing="1" w:after="100" w:afterAutospacing="1"/>
    </w:pPr>
  </w:style>
  <w:style w:type="character" w:customStyle="1" w:styleId="normaltextrun">
    <w:name w:val="normaltextrun"/>
    <w:basedOn w:val="DefaultParagraphFont"/>
    <w:rsid w:val="00871B6E"/>
  </w:style>
  <w:style w:type="character" w:customStyle="1" w:styleId="eop">
    <w:name w:val="eop"/>
    <w:basedOn w:val="DefaultParagraphFont"/>
    <w:rsid w:val="0087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gupta.anuj1991@gmail.com" TargetMode="External" /><Relationship Id="rId6" Type="http://schemas.openxmlformats.org/officeDocument/2006/relationships/image" Target="https://rdxfootmark.naukri.com/v2/track/openCv?trackingInfo=cf125ffe737316694e1536d9becebbcd134f4b0419514c4847440321091b5b58120b150713485a550d435601514841481f0f2b5613581957545f4d5d4a0e560c0a4257587a4553524f0d514e150a1003035d4a07560329465c4a5653380c4f034343130f160310425b4f1543094a5d03090346585e0b524e140f1405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480E-1971-4E66-A3B1-1F06F689E5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Anuj Kumar</cp:lastModifiedBy>
  <cp:revision>2</cp:revision>
  <dcterms:created xsi:type="dcterms:W3CDTF">2023-12-20T08:34:00Z</dcterms:created>
  <dcterms:modified xsi:type="dcterms:W3CDTF">2024-06-14T10:04:00Z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c8772175-7192-4287-b85b-1f51e10befaf</vt:lpwstr>
  </property>
  <property fmtid="{D5CDD505-2E9C-101B-9397-08002B2CF9AE}" pid="3" name="MSIP_Label_a0819fa7-4367-4500-ba88-dd630d977609_ContentBits">
    <vt:lpwstr>0</vt:lpwstr>
  </property>
  <property fmtid="{D5CDD505-2E9C-101B-9397-08002B2CF9AE}" pid="4" name="MSIP_Label_a0819fa7-4367-4500-ba88-dd630d977609_Enabled">
    <vt:lpwstr>true</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etDate">
    <vt:lpwstr>2023-12-15T09:03:25Z</vt:lpwstr>
  </property>
  <property fmtid="{D5CDD505-2E9C-101B-9397-08002B2CF9AE}" pid="8" name="MSIP_Label_a0819fa7-4367-4500-ba88-dd630d977609_SiteId">
    <vt:lpwstr>63ce7d59-2f3e-42cd-a8cc-be764cff5eb6</vt:lpwstr>
  </property>
</Properties>
</file>