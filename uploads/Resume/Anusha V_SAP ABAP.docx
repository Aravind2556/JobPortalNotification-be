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1311" w14:textId="77777777" w:rsidR="00DF560C" w:rsidRDefault="00000000">
      <w:pPr>
        <w:rPr>
          <w:rFonts w:cs="Arial"/>
          <w:b/>
          <w:szCs w:val="20"/>
        </w:rPr>
      </w:pPr>
      <w:r>
        <w:rPr>
          <w:rFonts w:cs="Arial"/>
          <w:b/>
          <w:szCs w:val="20"/>
        </w:rPr>
        <w:t xml:space="preserve">  </w:t>
      </w:r>
      <w:r w:rsidR="00E35283">
        <w:rPr>
          <w:rFonts w:cs="Arial"/>
          <w:b/>
          <w:szCs w:val="20"/>
        </w:rPr>
        <w:t xml:space="preserve">Name: </w:t>
      </w:r>
      <w:r w:rsidR="00FE3916">
        <w:rPr>
          <w:rFonts w:cs="Arial"/>
          <w:szCs w:val="20"/>
        </w:rPr>
        <w:t>Vysyaraju Anusha</w:t>
      </w:r>
      <w:r w:rsidR="00CE1447" w:rsidRPr="00DF560C">
        <w:rPr>
          <w:rFonts w:cs="Arial"/>
          <w:szCs w:val="20"/>
        </w:rPr>
        <w:tab/>
      </w:r>
      <w:r w:rsidR="00CE1447" w:rsidRPr="00DF560C">
        <w:rPr>
          <w:rFonts w:cs="Arial"/>
          <w:szCs w:val="20"/>
        </w:rPr>
        <w:tab/>
      </w:r>
      <w:r w:rsidR="00CE1447" w:rsidRPr="00DF560C">
        <w:rPr>
          <w:rFonts w:cs="Arial"/>
          <w:szCs w:val="20"/>
        </w:rPr>
        <w:tab/>
      </w:r>
      <w:r w:rsidR="00CE1447" w:rsidRPr="00DF560C">
        <w:rPr>
          <w:rFonts w:cs="Arial"/>
          <w:szCs w:val="20"/>
        </w:rPr>
        <w:tab/>
      </w:r>
    </w:p>
    <w:p w14:paraId="15BE7195" w14:textId="77777777" w:rsidR="00537E22" w:rsidRPr="00B66193" w:rsidRDefault="00000000">
      <w:pPr>
        <w:rPr>
          <w:rFonts w:cs="Arial"/>
          <w:bCs/>
          <w:szCs w:val="20"/>
        </w:rPr>
      </w:pPr>
      <w:r>
        <w:rPr>
          <w:rFonts w:cs="Arial"/>
          <w:b/>
          <w:szCs w:val="20"/>
        </w:rPr>
        <w:t xml:space="preserve">  </w:t>
      </w:r>
      <w:r w:rsidR="00D73039" w:rsidRPr="0069323D">
        <w:rPr>
          <w:rFonts w:cs="Arial"/>
          <w:b/>
          <w:szCs w:val="20"/>
        </w:rPr>
        <w:t>Email:</w:t>
      </w:r>
      <w:r w:rsidR="00B66193">
        <w:rPr>
          <w:rFonts w:cs="Arial"/>
          <w:b/>
          <w:szCs w:val="20"/>
        </w:rPr>
        <w:t xml:space="preserve"> </w:t>
      </w:r>
      <w:r w:rsidR="00FE3916">
        <w:rPr>
          <w:rFonts w:cs="Arial"/>
          <w:b/>
          <w:szCs w:val="20"/>
        </w:rPr>
        <w:t>anuvysyaraju14@gmail.com</w:t>
      </w:r>
    </w:p>
    <w:p w14:paraId="46182517" w14:textId="77777777" w:rsidR="008E753A" w:rsidRPr="00DF560C" w:rsidRDefault="00000000">
      <w:pPr>
        <w:rPr>
          <w:del w:id="0" w:author="Chaitanya" w:date="2014-07-09T23:14:00Z"/>
          <w:rFonts w:cs="Arial"/>
          <w:szCs w:val="20"/>
        </w:rPr>
      </w:pPr>
      <w:r>
        <w:rPr>
          <w:rFonts w:cs="Arial"/>
          <w:szCs w:val="20"/>
        </w:rPr>
        <w:t xml:space="preserve">  </w:t>
      </w:r>
    </w:p>
    <w:p w14:paraId="2753B388" w14:textId="77777777" w:rsidR="00AE449F" w:rsidRPr="00955205" w:rsidRDefault="00000000">
      <w:pPr>
        <w:rPr>
          <w:b/>
        </w:rPr>
      </w:pPr>
      <w:r>
        <w:rPr>
          <w:b/>
        </w:rPr>
        <w:t xml:space="preserve">  </w:t>
      </w:r>
      <w:r w:rsidR="00E35283" w:rsidRPr="00955205">
        <w:rPr>
          <w:b/>
        </w:rPr>
        <w:t>Mob: +</w:t>
      </w:r>
      <w:r w:rsidR="005F2A43" w:rsidRPr="00CF7FC0">
        <w:t>91</w:t>
      </w:r>
      <w:r w:rsidR="005B3A0D">
        <w:t>9493716235</w:t>
      </w:r>
      <w:r w:rsidR="00DF560C" w:rsidRPr="00CF7FC0">
        <w:tab/>
      </w:r>
      <w:r w:rsidR="00DF560C" w:rsidRPr="00CF7FC0">
        <w:tab/>
      </w:r>
      <w:r w:rsidR="00DF560C" w:rsidRPr="00CF7FC0">
        <w:tab/>
      </w:r>
      <w:r w:rsidR="00DF560C" w:rsidRPr="00CF7FC0">
        <w:tab/>
      </w:r>
      <w:r w:rsidR="007F2930">
        <w:t xml:space="preserve">                </w:t>
      </w:r>
      <w:r w:rsidR="00D74A21">
        <w:t xml:space="preserve">             </w:t>
      </w:r>
      <w:r w:rsidR="007F2930">
        <w:t xml:space="preserve">   </w:t>
      </w:r>
      <w:r w:rsidR="00702477" w:rsidRPr="00955205">
        <w:rPr>
          <w:b/>
        </w:rPr>
        <w:t>SAP Technical</w:t>
      </w:r>
      <w:r w:rsidR="00E35283" w:rsidRPr="00955205">
        <w:rPr>
          <w:b/>
        </w:rPr>
        <w:t xml:space="preserve"> Consultant</w:t>
      </w:r>
    </w:p>
    <w:tbl>
      <w:tblPr>
        <w:tblpPr w:leftFromText="142" w:rightFromText="142" w:vertAnchor="text" w:horzAnchor="margin" w:tblpX="108" w:tblpY="1"/>
        <w:tblOverlap w:val="never"/>
        <w:tblW w:w="9576" w:type="dxa"/>
        <w:tblLayout w:type="fixed"/>
        <w:tblLook w:val="01E0" w:firstRow="1" w:lastRow="1" w:firstColumn="1" w:lastColumn="1" w:noHBand="0" w:noVBand="0"/>
      </w:tblPr>
      <w:tblGrid>
        <w:gridCol w:w="9576"/>
      </w:tblGrid>
      <w:tr w:rsidR="003247EC" w14:paraId="1A14A73D" w14:textId="77777777" w:rsidTr="00BD2576">
        <w:trPr>
          <w:trHeight w:val="70"/>
        </w:trPr>
        <w:tc>
          <w:tcPr>
            <w:tcW w:w="9576" w:type="dxa"/>
            <w:tcBorders>
              <w:top w:val="single" w:sz="4" w:space="0" w:color="auto"/>
              <w:left w:val="single" w:sz="4" w:space="0" w:color="auto"/>
              <w:bottom w:val="single" w:sz="4" w:space="0" w:color="auto"/>
              <w:right w:val="single" w:sz="4" w:space="0" w:color="auto"/>
            </w:tcBorders>
            <w:shd w:val="clear" w:color="auto" w:fill="C2D3FE"/>
          </w:tcPr>
          <w:p w14:paraId="511B2985" w14:textId="77777777" w:rsidR="00AE449F" w:rsidRPr="0069323D" w:rsidRDefault="00000000" w:rsidP="008E37A6">
            <w:pPr>
              <w:spacing w:before="60" w:after="60"/>
              <w:rPr>
                <w:rFonts w:cs="Arial"/>
                <w:szCs w:val="20"/>
                <w:lang w:val="en-GB"/>
              </w:rPr>
            </w:pPr>
            <w:r w:rsidRPr="0069323D">
              <w:rPr>
                <w:rFonts w:cs="Arial"/>
                <w:b/>
                <w:szCs w:val="20"/>
                <w:lang w:val="en-GB"/>
              </w:rPr>
              <w:t>Profile</w:t>
            </w:r>
          </w:p>
        </w:tc>
      </w:tr>
      <w:tr w:rsidR="003247EC" w14:paraId="00B0DB84" w14:textId="77777777" w:rsidTr="00F822C4">
        <w:trPr>
          <w:trHeight w:val="3593"/>
        </w:trPr>
        <w:tc>
          <w:tcPr>
            <w:tcW w:w="9576" w:type="dxa"/>
            <w:tcBorders>
              <w:top w:val="single" w:sz="4" w:space="0" w:color="auto"/>
              <w:left w:val="single" w:sz="4" w:space="0" w:color="auto"/>
              <w:right w:val="single" w:sz="4" w:space="0" w:color="auto"/>
            </w:tcBorders>
            <w:shd w:val="clear" w:color="auto" w:fill="auto"/>
          </w:tcPr>
          <w:p w14:paraId="2560936C" w14:textId="77777777" w:rsidR="00B53166" w:rsidRPr="0069323D" w:rsidRDefault="00B53166" w:rsidP="008E37A6">
            <w:pPr>
              <w:widowControl w:val="0"/>
              <w:autoSpaceDE w:val="0"/>
              <w:autoSpaceDN w:val="0"/>
              <w:adjustRightInd w:val="0"/>
              <w:jc w:val="both"/>
              <w:rPr>
                <w:rFonts w:cs="Arial"/>
                <w:b/>
                <w:bCs/>
                <w:szCs w:val="20"/>
              </w:rPr>
            </w:pPr>
          </w:p>
          <w:p w14:paraId="05045BEC" w14:textId="40C45C8A" w:rsidR="00E43C25" w:rsidRDefault="00000000" w:rsidP="008E37A6">
            <w:pPr>
              <w:widowControl w:val="0"/>
              <w:autoSpaceDE w:val="0"/>
              <w:autoSpaceDN w:val="0"/>
              <w:adjustRightInd w:val="0"/>
              <w:jc w:val="both"/>
              <w:rPr>
                <w:rFonts w:cs="Arial"/>
                <w:b/>
                <w:szCs w:val="20"/>
              </w:rPr>
            </w:pPr>
            <w:r w:rsidRPr="0069323D">
              <w:rPr>
                <w:rFonts w:cs="Arial"/>
                <w:b/>
                <w:bCs/>
                <w:szCs w:val="20"/>
              </w:rPr>
              <w:t xml:space="preserve">SUMMARY: </w:t>
            </w:r>
            <w:r w:rsidR="009B63E4">
              <w:rPr>
                <w:rFonts w:cs="Arial"/>
                <w:szCs w:val="20"/>
              </w:rPr>
              <w:t xml:space="preserve">Having </w:t>
            </w:r>
            <w:r w:rsidR="00524791">
              <w:rPr>
                <w:rFonts w:cs="Arial"/>
                <w:szCs w:val="20"/>
              </w:rPr>
              <w:t>6</w:t>
            </w:r>
            <w:r w:rsidR="00A6195C">
              <w:rPr>
                <w:rFonts w:cs="Arial"/>
                <w:szCs w:val="20"/>
              </w:rPr>
              <w:t>+</w:t>
            </w:r>
            <w:r w:rsidR="00524791">
              <w:rPr>
                <w:rFonts w:cs="Arial"/>
                <w:szCs w:val="20"/>
              </w:rPr>
              <w:t xml:space="preserve"> </w:t>
            </w:r>
            <w:r w:rsidR="0069323D" w:rsidRPr="0069323D">
              <w:rPr>
                <w:rFonts w:cs="Arial"/>
                <w:szCs w:val="20"/>
              </w:rPr>
              <w:t>years of</w:t>
            </w:r>
            <w:r w:rsidRPr="0069323D">
              <w:rPr>
                <w:rFonts w:cs="Arial"/>
                <w:szCs w:val="20"/>
              </w:rPr>
              <w:t xml:space="preserve"> experience as an </w:t>
            </w:r>
            <w:r w:rsidR="002F09B0">
              <w:rPr>
                <w:rFonts w:cs="Arial"/>
                <w:b/>
                <w:szCs w:val="20"/>
              </w:rPr>
              <w:t>SAP Technical</w:t>
            </w:r>
            <w:r w:rsidR="00485607">
              <w:rPr>
                <w:rFonts w:cs="Arial"/>
                <w:b/>
                <w:szCs w:val="20"/>
              </w:rPr>
              <w:t xml:space="preserve"> </w:t>
            </w:r>
            <w:r w:rsidR="00A52957">
              <w:rPr>
                <w:rFonts w:cs="Arial"/>
                <w:szCs w:val="20"/>
              </w:rPr>
              <w:t>C</w:t>
            </w:r>
            <w:r w:rsidR="00A52957" w:rsidRPr="0069323D">
              <w:rPr>
                <w:rFonts w:cs="Arial"/>
                <w:szCs w:val="20"/>
              </w:rPr>
              <w:t>onsultant</w:t>
            </w:r>
            <w:r w:rsidR="00A52957">
              <w:rPr>
                <w:rFonts w:cs="Arial"/>
                <w:szCs w:val="20"/>
              </w:rPr>
              <w:t xml:space="preserve"> and</w:t>
            </w:r>
            <w:r w:rsidR="00D5672D">
              <w:rPr>
                <w:rFonts w:cs="Arial"/>
                <w:szCs w:val="20"/>
              </w:rPr>
              <w:t xml:space="preserve"> currently working </w:t>
            </w:r>
            <w:r w:rsidR="003319D4">
              <w:rPr>
                <w:rFonts w:cs="Arial"/>
                <w:szCs w:val="20"/>
              </w:rPr>
              <w:t xml:space="preserve">in </w:t>
            </w:r>
            <w:r w:rsidR="000B0E52">
              <w:rPr>
                <w:rFonts w:cs="Arial"/>
                <w:b/>
                <w:bCs/>
                <w:szCs w:val="20"/>
              </w:rPr>
              <w:t xml:space="preserve"> Capgemini</w:t>
            </w:r>
          </w:p>
          <w:p w14:paraId="13471D5E" w14:textId="77777777" w:rsidR="001E7E2D" w:rsidRDefault="001E7E2D" w:rsidP="00DB6764">
            <w:pPr>
              <w:widowControl w:val="0"/>
              <w:autoSpaceDE w:val="0"/>
              <w:autoSpaceDN w:val="0"/>
              <w:adjustRightInd w:val="0"/>
              <w:jc w:val="both"/>
              <w:rPr>
                <w:rFonts w:cs="Arial"/>
                <w:b/>
                <w:bCs/>
                <w:szCs w:val="20"/>
              </w:rPr>
            </w:pPr>
          </w:p>
          <w:p w14:paraId="2A3E4E34" w14:textId="77777777" w:rsidR="00430A18" w:rsidRDefault="00000000" w:rsidP="00430A18">
            <w:pPr>
              <w:widowControl w:val="0"/>
              <w:autoSpaceDE w:val="0"/>
              <w:autoSpaceDN w:val="0"/>
              <w:adjustRightInd w:val="0"/>
              <w:jc w:val="both"/>
              <w:rPr>
                <w:rFonts w:cs="Arial"/>
                <w:b/>
                <w:bCs/>
                <w:szCs w:val="20"/>
              </w:rPr>
            </w:pPr>
            <w:r>
              <w:rPr>
                <w:rFonts w:cs="Arial"/>
                <w:b/>
                <w:bCs/>
                <w:szCs w:val="20"/>
              </w:rPr>
              <w:t xml:space="preserve">WORK </w:t>
            </w:r>
            <w:r w:rsidRPr="00DB6764">
              <w:rPr>
                <w:rFonts w:cs="Arial"/>
                <w:b/>
                <w:bCs/>
                <w:szCs w:val="20"/>
              </w:rPr>
              <w:t>EXPERIENCE:</w:t>
            </w:r>
            <w:r>
              <w:rPr>
                <w:rFonts w:cs="Arial"/>
                <w:b/>
                <w:bCs/>
                <w:szCs w:val="20"/>
              </w:rPr>
              <w:t xml:space="preserve"> </w:t>
            </w:r>
          </w:p>
          <w:p w14:paraId="334AFD6E" w14:textId="77777777" w:rsidR="00430A18" w:rsidRDefault="00430A18" w:rsidP="00DB6764">
            <w:pPr>
              <w:widowControl w:val="0"/>
              <w:autoSpaceDE w:val="0"/>
              <w:autoSpaceDN w:val="0"/>
              <w:adjustRightInd w:val="0"/>
              <w:jc w:val="both"/>
              <w:rPr>
                <w:rFonts w:cs="Arial"/>
                <w:b/>
                <w:bCs/>
                <w:szCs w:val="20"/>
              </w:rPr>
            </w:pPr>
          </w:p>
          <w:p w14:paraId="5EE924F3" w14:textId="77777777" w:rsidR="00430A18" w:rsidRDefault="00000000" w:rsidP="00DB6764">
            <w:pPr>
              <w:widowControl w:val="0"/>
              <w:autoSpaceDE w:val="0"/>
              <w:autoSpaceDN w:val="0"/>
              <w:adjustRightInd w:val="0"/>
              <w:jc w:val="both"/>
              <w:rPr>
                <w:rFonts w:cs="Arial"/>
                <w:b/>
                <w:bCs/>
                <w:szCs w:val="20"/>
              </w:rPr>
            </w:pPr>
            <w:r>
              <w:rPr>
                <w:rFonts w:cs="Arial"/>
                <w:b/>
                <w:bCs/>
                <w:szCs w:val="20"/>
              </w:rPr>
              <w:t>Capgemini: Jan 2023 to Till Date</w:t>
            </w:r>
          </w:p>
          <w:p w14:paraId="313B5CC3" w14:textId="7E95CD3B" w:rsidR="00BF0AD0" w:rsidRDefault="00000000" w:rsidP="00BF0AD0">
            <w:pPr>
              <w:widowControl w:val="0"/>
              <w:autoSpaceDE w:val="0"/>
              <w:autoSpaceDN w:val="0"/>
              <w:adjustRightInd w:val="0"/>
              <w:jc w:val="both"/>
              <w:rPr>
                <w:rFonts w:cs="Arial"/>
                <w:b/>
                <w:bCs/>
                <w:szCs w:val="20"/>
              </w:rPr>
            </w:pPr>
            <w:proofErr w:type="gramStart"/>
            <w:r>
              <w:rPr>
                <w:rFonts w:cs="Arial"/>
                <w:b/>
                <w:bCs/>
                <w:szCs w:val="20"/>
              </w:rPr>
              <w:t>Scion :</w:t>
            </w:r>
            <w:proofErr w:type="gramEnd"/>
            <w:r>
              <w:rPr>
                <w:rFonts w:cs="Arial"/>
                <w:b/>
                <w:bCs/>
                <w:szCs w:val="20"/>
              </w:rPr>
              <w:t xml:space="preserve"> </w:t>
            </w:r>
            <w:r w:rsidR="00A6195C">
              <w:rPr>
                <w:rFonts w:cs="Arial"/>
                <w:b/>
                <w:bCs/>
                <w:szCs w:val="20"/>
              </w:rPr>
              <w:t xml:space="preserve">June </w:t>
            </w:r>
            <w:r>
              <w:rPr>
                <w:rFonts w:cs="Arial"/>
                <w:b/>
                <w:bCs/>
                <w:szCs w:val="20"/>
              </w:rPr>
              <w:t>2018 to Jan 2023</w:t>
            </w:r>
          </w:p>
          <w:p w14:paraId="4D62808D" w14:textId="77777777" w:rsidR="001604E0" w:rsidRDefault="00000000" w:rsidP="00DB6764">
            <w:pPr>
              <w:widowControl w:val="0"/>
              <w:autoSpaceDE w:val="0"/>
              <w:autoSpaceDN w:val="0"/>
              <w:adjustRightInd w:val="0"/>
              <w:jc w:val="both"/>
              <w:rPr>
                <w:rFonts w:cs="Arial"/>
                <w:b/>
                <w:bCs/>
                <w:szCs w:val="20"/>
              </w:rPr>
            </w:pPr>
            <w:r>
              <w:rPr>
                <w:rFonts w:cs="Arial"/>
                <w:b/>
                <w:bCs/>
                <w:szCs w:val="20"/>
              </w:rPr>
              <w:t xml:space="preserve">          </w:t>
            </w:r>
            <w:r w:rsidR="00386AD6">
              <w:rPr>
                <w:rFonts w:cs="Arial"/>
                <w:b/>
                <w:bCs/>
                <w:szCs w:val="20"/>
              </w:rPr>
              <w:t xml:space="preserve"> </w:t>
            </w:r>
          </w:p>
          <w:p w14:paraId="56EA87A6" w14:textId="6476E88D" w:rsidR="00D24D00" w:rsidRPr="00D24D00" w:rsidRDefault="00000000" w:rsidP="00D24D00">
            <w:pPr>
              <w:numPr>
                <w:ilvl w:val="0"/>
                <w:numId w:val="15"/>
              </w:numPr>
              <w:jc w:val="both"/>
              <w:rPr>
                <w:rFonts w:cs="Arial"/>
                <w:szCs w:val="20"/>
              </w:rPr>
            </w:pPr>
            <w:r w:rsidRPr="00D24D00">
              <w:rPr>
                <w:rFonts w:cs="Arial"/>
                <w:b/>
                <w:szCs w:val="20"/>
              </w:rPr>
              <w:t xml:space="preserve"> </w:t>
            </w:r>
            <w:r w:rsidRPr="00D24D00">
              <w:rPr>
                <w:rFonts w:cs="Arial"/>
                <w:szCs w:val="20"/>
              </w:rPr>
              <w:t xml:space="preserve">Having extensive experience on modules SD, </w:t>
            </w:r>
            <w:proofErr w:type="gramStart"/>
            <w:r w:rsidRPr="00D24D00">
              <w:rPr>
                <w:rFonts w:cs="Arial"/>
                <w:szCs w:val="20"/>
              </w:rPr>
              <w:t>MM ,</w:t>
            </w:r>
            <w:proofErr w:type="gramEnd"/>
            <w:r w:rsidRPr="00D24D00">
              <w:rPr>
                <w:rFonts w:cs="Arial"/>
                <w:szCs w:val="20"/>
              </w:rPr>
              <w:t xml:space="preserve"> QM</w:t>
            </w:r>
            <w:r w:rsidR="00952B07">
              <w:rPr>
                <w:rFonts w:cs="Arial"/>
                <w:szCs w:val="20"/>
              </w:rPr>
              <w:t>,REFX</w:t>
            </w:r>
            <w:r w:rsidR="00A6195C">
              <w:rPr>
                <w:rFonts w:cs="Arial"/>
                <w:szCs w:val="20"/>
              </w:rPr>
              <w:t>,ARIBA</w:t>
            </w:r>
          </w:p>
          <w:p w14:paraId="7E62D0C1" w14:textId="77777777" w:rsidR="00D24D00" w:rsidRDefault="00000000" w:rsidP="00D24D00">
            <w:pPr>
              <w:numPr>
                <w:ilvl w:val="0"/>
                <w:numId w:val="15"/>
              </w:numPr>
              <w:jc w:val="both"/>
              <w:rPr>
                <w:rFonts w:cs="Arial"/>
                <w:szCs w:val="20"/>
              </w:rPr>
            </w:pPr>
            <w:r w:rsidRPr="00D24D00">
              <w:rPr>
                <w:rFonts w:cs="Arial"/>
                <w:szCs w:val="20"/>
              </w:rPr>
              <w:t xml:space="preserve"> Complete RICEF – Technical experience </w:t>
            </w:r>
          </w:p>
          <w:p w14:paraId="2FEF7A12" w14:textId="77777777" w:rsidR="008E3E08" w:rsidRPr="004944C4" w:rsidRDefault="00000000" w:rsidP="004944C4">
            <w:pPr>
              <w:numPr>
                <w:ilvl w:val="0"/>
                <w:numId w:val="15"/>
              </w:numPr>
              <w:jc w:val="both"/>
              <w:rPr>
                <w:rFonts w:cs="Arial"/>
                <w:szCs w:val="20"/>
              </w:rPr>
            </w:pPr>
            <w:r>
              <w:rPr>
                <w:rFonts w:cs="Arial"/>
                <w:szCs w:val="20"/>
              </w:rPr>
              <w:t xml:space="preserve"> </w:t>
            </w:r>
            <w:r w:rsidR="00020A0A">
              <w:rPr>
                <w:rFonts w:cs="Arial"/>
                <w:szCs w:val="20"/>
              </w:rPr>
              <w:t>Successful completion of 1 Implementation and 1 Support project</w:t>
            </w:r>
            <w:r w:rsidR="00260628">
              <w:rPr>
                <w:rFonts w:cs="Arial"/>
                <w:szCs w:val="20"/>
              </w:rPr>
              <w:t xml:space="preserve"> 1 Upgrade Project</w:t>
            </w:r>
          </w:p>
          <w:p w14:paraId="112AC50E" w14:textId="77777777" w:rsidR="002C0477" w:rsidRPr="0052730A" w:rsidRDefault="00000000" w:rsidP="0052730A">
            <w:pPr>
              <w:pStyle w:val="Subtitle"/>
              <w:tabs>
                <w:tab w:val="left" w:pos="-540"/>
              </w:tabs>
              <w:jc w:val="both"/>
              <w:rPr>
                <w:rFonts w:ascii="Arial" w:hAnsi="Arial" w:cs="Arial"/>
                <w:sz w:val="20"/>
              </w:rPr>
            </w:pPr>
            <w:r w:rsidRPr="00D41565">
              <w:rPr>
                <w:rFonts w:ascii="Arial" w:hAnsi="Arial" w:cs="Arial"/>
                <w:sz w:val="20"/>
              </w:rPr>
              <w:t>Education</w:t>
            </w:r>
            <w:r w:rsidRPr="0069323D">
              <w:rPr>
                <w:rFonts w:cs="Arial"/>
                <w:b w:val="0"/>
              </w:rPr>
              <w:t>:</w:t>
            </w:r>
          </w:p>
          <w:p w14:paraId="30D66CA0" w14:textId="77777777" w:rsidR="00E62C42" w:rsidRPr="0069323D" w:rsidRDefault="00000000" w:rsidP="008E37A6">
            <w:pPr>
              <w:tabs>
                <w:tab w:val="left" w:pos="1710"/>
              </w:tabs>
              <w:jc w:val="both"/>
              <w:rPr>
                <w:rFonts w:cs="Arial"/>
                <w:b/>
                <w:szCs w:val="20"/>
              </w:rPr>
            </w:pPr>
            <w:r>
              <w:rPr>
                <w:rFonts w:cs="Arial"/>
                <w:b/>
                <w:szCs w:val="20"/>
              </w:rPr>
              <w:t>---</w:t>
            </w:r>
          </w:p>
          <w:p w14:paraId="2D11F4FE" w14:textId="77777777" w:rsidR="003F3064" w:rsidRPr="00E124AB" w:rsidRDefault="00000000" w:rsidP="001E092B">
            <w:pPr>
              <w:numPr>
                <w:ilvl w:val="0"/>
                <w:numId w:val="15"/>
              </w:numPr>
              <w:jc w:val="both"/>
              <w:rPr>
                <w:rFonts w:cs="Arial"/>
                <w:szCs w:val="20"/>
              </w:rPr>
            </w:pPr>
            <w:r>
              <w:rPr>
                <w:rFonts w:cs="Arial"/>
                <w:szCs w:val="20"/>
              </w:rPr>
              <w:t>B.</w:t>
            </w:r>
            <w:r w:rsidR="00A30FEC">
              <w:rPr>
                <w:rFonts w:cs="Arial"/>
                <w:szCs w:val="20"/>
              </w:rPr>
              <w:t>T</w:t>
            </w:r>
            <w:r>
              <w:rPr>
                <w:rFonts w:cs="Arial"/>
                <w:szCs w:val="20"/>
              </w:rPr>
              <w:t>ech in information technology</w:t>
            </w:r>
            <w:r w:rsidR="00202AC5">
              <w:rPr>
                <w:rFonts w:cs="Arial"/>
                <w:szCs w:val="20"/>
              </w:rPr>
              <w:t xml:space="preserve"> </w:t>
            </w:r>
            <w:r>
              <w:rPr>
                <w:rFonts w:cs="Arial"/>
                <w:szCs w:val="20"/>
              </w:rPr>
              <w:t>passed in the year 2012</w:t>
            </w:r>
            <w:r w:rsidR="00E35283" w:rsidRPr="0069323D">
              <w:rPr>
                <w:rFonts w:cs="Arial"/>
                <w:szCs w:val="20"/>
              </w:rPr>
              <w:t xml:space="preserve"> with</w:t>
            </w:r>
            <w:r w:rsidR="001603CF">
              <w:rPr>
                <w:rFonts w:cs="Arial"/>
                <w:szCs w:val="20"/>
              </w:rPr>
              <w:t xml:space="preserve"> an</w:t>
            </w:r>
            <w:r w:rsidR="00E35283" w:rsidRPr="0069323D">
              <w:rPr>
                <w:rFonts w:cs="Arial"/>
                <w:szCs w:val="20"/>
              </w:rPr>
              <w:t xml:space="preserve"> aggregate</w:t>
            </w:r>
            <w:r>
              <w:rPr>
                <w:rFonts w:cs="Arial"/>
                <w:szCs w:val="20"/>
              </w:rPr>
              <w:t xml:space="preserve"> </w:t>
            </w:r>
            <w:r w:rsidR="00E35283" w:rsidRPr="00257056">
              <w:rPr>
                <w:rFonts w:cs="Arial"/>
                <w:szCs w:val="20"/>
              </w:rPr>
              <w:t xml:space="preserve">of </w:t>
            </w:r>
            <w:r w:rsidR="002D2281" w:rsidRPr="00257056">
              <w:rPr>
                <w:rFonts w:cs="Arial"/>
                <w:b/>
                <w:szCs w:val="20"/>
              </w:rPr>
              <w:t xml:space="preserve"> </w:t>
            </w:r>
            <w:r>
              <w:rPr>
                <w:rFonts w:cs="Arial"/>
                <w:b/>
                <w:szCs w:val="20"/>
              </w:rPr>
              <w:t xml:space="preserve">8.5 </w:t>
            </w:r>
            <w:r w:rsidR="002D2281" w:rsidRPr="00257056">
              <w:rPr>
                <w:rFonts w:cs="Arial"/>
                <w:b/>
                <w:szCs w:val="20"/>
              </w:rPr>
              <w:t>C.G.P.A</w:t>
            </w:r>
          </w:p>
          <w:p w14:paraId="24F076F6" w14:textId="77777777" w:rsidR="00E124AB" w:rsidRDefault="00000000" w:rsidP="001E092B">
            <w:pPr>
              <w:numPr>
                <w:ilvl w:val="0"/>
                <w:numId w:val="15"/>
              </w:numPr>
              <w:jc w:val="both"/>
              <w:rPr>
                <w:rFonts w:cs="Arial"/>
                <w:szCs w:val="20"/>
              </w:rPr>
            </w:pPr>
            <w:r>
              <w:rPr>
                <w:rFonts w:cs="Arial"/>
                <w:szCs w:val="20"/>
              </w:rPr>
              <w:t>Intermediate MPC passed in the year 2008 with 94</w:t>
            </w:r>
            <w:r w:rsidR="001E2F2A">
              <w:rPr>
                <w:rFonts w:cs="Arial"/>
                <w:szCs w:val="20"/>
              </w:rPr>
              <w:t>%.</w:t>
            </w:r>
          </w:p>
          <w:p w14:paraId="3810882B" w14:textId="77777777" w:rsidR="008961C9" w:rsidRDefault="00000000" w:rsidP="008961C9">
            <w:pPr>
              <w:numPr>
                <w:ilvl w:val="0"/>
                <w:numId w:val="15"/>
              </w:numPr>
              <w:jc w:val="both"/>
              <w:rPr>
                <w:rFonts w:cs="Arial"/>
                <w:szCs w:val="20"/>
              </w:rPr>
            </w:pPr>
            <w:r>
              <w:rPr>
                <w:rFonts w:cs="Arial"/>
                <w:szCs w:val="20"/>
              </w:rPr>
              <w:t>SSC passed in the year 2006 with 84%.</w:t>
            </w:r>
          </w:p>
          <w:p w14:paraId="6D44BA6D" w14:textId="77777777" w:rsidR="00F822C4" w:rsidRPr="008961C9" w:rsidRDefault="00F822C4" w:rsidP="00F822C4">
            <w:pPr>
              <w:jc w:val="both"/>
              <w:rPr>
                <w:rFonts w:cs="Arial"/>
                <w:szCs w:val="20"/>
              </w:rPr>
            </w:pPr>
          </w:p>
        </w:tc>
      </w:tr>
      <w:tr w:rsidR="003247EC" w14:paraId="49B6EFA2" w14:textId="77777777" w:rsidTr="00BD2576">
        <w:trPr>
          <w:trHeight w:val="162"/>
        </w:trPr>
        <w:tc>
          <w:tcPr>
            <w:tcW w:w="9576" w:type="dxa"/>
            <w:tcBorders>
              <w:top w:val="single" w:sz="4" w:space="0" w:color="auto"/>
              <w:left w:val="single" w:sz="4" w:space="0" w:color="auto"/>
              <w:bottom w:val="single" w:sz="4" w:space="0" w:color="auto"/>
              <w:right w:val="single" w:sz="4" w:space="0" w:color="auto"/>
            </w:tcBorders>
            <w:shd w:val="clear" w:color="auto" w:fill="C2D3FE"/>
            <w:vAlign w:val="center"/>
          </w:tcPr>
          <w:p w14:paraId="1BE20A6E" w14:textId="77777777" w:rsidR="00AE449F" w:rsidRPr="00E00615" w:rsidRDefault="00AE449F" w:rsidP="008E37A6">
            <w:pPr>
              <w:spacing w:before="60" w:after="60"/>
              <w:rPr>
                <w:rFonts w:cs="Arial"/>
                <w:b/>
                <w:caps/>
                <w:szCs w:val="20"/>
                <w:lang w:val="en-GB"/>
              </w:rPr>
            </w:pPr>
          </w:p>
        </w:tc>
      </w:tr>
      <w:tr w:rsidR="003247EC" w14:paraId="03643A98" w14:textId="77777777" w:rsidTr="00BD2576">
        <w:trPr>
          <w:trHeight w:val="162"/>
        </w:trPr>
        <w:tc>
          <w:tcPr>
            <w:tcW w:w="9576" w:type="dxa"/>
            <w:tcBorders>
              <w:top w:val="single" w:sz="4" w:space="0" w:color="auto"/>
              <w:left w:val="single" w:sz="4" w:space="0" w:color="auto"/>
              <w:bottom w:val="single" w:sz="4" w:space="0" w:color="auto"/>
              <w:right w:val="single" w:sz="4" w:space="0" w:color="auto"/>
            </w:tcBorders>
            <w:shd w:val="clear" w:color="auto" w:fill="FFFFFF"/>
            <w:vAlign w:val="center"/>
          </w:tcPr>
          <w:p w14:paraId="0A13FEBF" w14:textId="77777777" w:rsidR="00627210" w:rsidRDefault="00627210" w:rsidP="008E37A6">
            <w:pPr>
              <w:widowControl w:val="0"/>
              <w:autoSpaceDE w:val="0"/>
              <w:autoSpaceDN w:val="0"/>
              <w:adjustRightInd w:val="0"/>
              <w:jc w:val="both"/>
              <w:rPr>
                <w:rFonts w:cs="Arial"/>
                <w:bCs/>
                <w:szCs w:val="20"/>
              </w:rPr>
            </w:pPr>
          </w:p>
          <w:tbl>
            <w:tblPr>
              <w:tblpPr w:leftFromText="180" w:rightFromText="180" w:vertAnchor="text" w:horzAnchor="margin" w:tblpY="70"/>
              <w:tblW w:w="10093" w:type="dxa"/>
              <w:tblLayout w:type="fixed"/>
              <w:tblLook w:val="0000" w:firstRow="0" w:lastRow="0" w:firstColumn="0" w:lastColumn="0" w:noHBand="0" w:noVBand="0"/>
            </w:tblPr>
            <w:tblGrid>
              <w:gridCol w:w="10093"/>
            </w:tblGrid>
            <w:tr w:rsidR="003247EC" w14:paraId="2371B0EA" w14:textId="77777777" w:rsidTr="00ED2D16">
              <w:trPr>
                <w:trHeight w:val="279"/>
              </w:trPr>
              <w:tc>
                <w:tcPr>
                  <w:tcW w:w="10093" w:type="dxa"/>
                  <w:tcBorders>
                    <w:top w:val="nil"/>
                    <w:left w:val="nil"/>
                    <w:bottom w:val="nil"/>
                    <w:right w:val="nil"/>
                  </w:tcBorders>
                  <w:shd w:val="pct12" w:color="auto" w:fill="FFFFFF"/>
                </w:tcPr>
                <w:p w14:paraId="3C209BEF" w14:textId="77777777" w:rsidR="00627210" w:rsidRDefault="00000000" w:rsidP="00627210">
                  <w:pPr>
                    <w:pStyle w:val="Standard"/>
                    <w:tabs>
                      <w:tab w:val="left" w:pos="2820"/>
                    </w:tabs>
                    <w:jc w:val="both"/>
                    <w:rPr>
                      <w:rFonts w:ascii="Arial" w:hAnsi="Arial" w:cs="Arial"/>
                      <w:b/>
                      <w:bCs/>
                    </w:rPr>
                  </w:pPr>
                  <w:r>
                    <w:rPr>
                      <w:rFonts w:ascii="Arial" w:hAnsi="Arial" w:cs="Arial"/>
                      <w:b/>
                    </w:rPr>
                    <w:t xml:space="preserve">4) </w:t>
                  </w:r>
                  <w:r w:rsidRPr="0069323D">
                    <w:rPr>
                      <w:rFonts w:ascii="Arial" w:hAnsi="Arial" w:cs="Arial"/>
                      <w:b/>
                      <w:bCs/>
                    </w:rPr>
                    <w:t>Project Synopsis of SAP Application Development</w:t>
                  </w:r>
                  <w:r>
                    <w:rPr>
                      <w:rFonts w:ascii="Arial" w:hAnsi="Arial" w:cs="Arial"/>
                      <w:b/>
                      <w:bCs/>
                    </w:rPr>
                    <w:t xml:space="preserve"> for ALDI</w:t>
                  </w:r>
                  <w:r w:rsidRPr="0069323D">
                    <w:rPr>
                      <w:rFonts w:ascii="Arial" w:hAnsi="Arial" w:cs="Arial"/>
                      <w:b/>
                      <w:bCs/>
                    </w:rPr>
                    <w:t xml:space="preserve"> </w:t>
                  </w:r>
                </w:p>
                <w:p w14:paraId="4A0B02A8" w14:textId="77777777" w:rsidR="00627210" w:rsidRPr="0069323D" w:rsidRDefault="00000000" w:rsidP="00627210">
                  <w:pPr>
                    <w:pStyle w:val="Standard"/>
                    <w:tabs>
                      <w:tab w:val="left" w:pos="2820"/>
                    </w:tabs>
                    <w:jc w:val="both"/>
                    <w:rPr>
                      <w:rFonts w:ascii="Arial" w:hAnsi="Arial" w:cs="Arial"/>
                      <w:b/>
                      <w:bCs/>
                    </w:rPr>
                  </w:pPr>
                  <w:r>
                    <w:rPr>
                      <w:rFonts w:ascii="Arial" w:hAnsi="Arial" w:cs="Arial"/>
                      <w:b/>
                      <w:bCs/>
                    </w:rPr>
                    <w:t xml:space="preserve">      Project Duration : (Jan 2023 to  Till Date)</w:t>
                  </w:r>
                </w:p>
              </w:tc>
            </w:tr>
          </w:tbl>
          <w:p w14:paraId="5B9CB83B" w14:textId="77777777" w:rsidR="00627210" w:rsidRPr="0069323D" w:rsidRDefault="00627210" w:rsidP="00627210">
            <w:pPr>
              <w:widowControl w:val="0"/>
              <w:autoSpaceDE w:val="0"/>
              <w:autoSpaceDN w:val="0"/>
              <w:adjustRightInd w:val="0"/>
              <w:jc w:val="both"/>
              <w:rPr>
                <w:rFonts w:cs="Arial"/>
                <w:b/>
                <w:bCs/>
                <w:szCs w:val="20"/>
              </w:rPr>
            </w:pPr>
          </w:p>
          <w:p w14:paraId="26548441" w14:textId="77777777" w:rsidR="00627210" w:rsidRPr="00E00615" w:rsidRDefault="00000000" w:rsidP="00627210">
            <w:pPr>
              <w:shd w:val="clear" w:color="auto" w:fill="E5E5E5"/>
              <w:jc w:val="both"/>
              <w:rPr>
                <w:rFonts w:cs="Arial"/>
                <w:b/>
                <w:caps/>
                <w:szCs w:val="20"/>
              </w:rPr>
            </w:pPr>
            <w:r w:rsidRPr="00E00615">
              <w:rPr>
                <w:rFonts w:cs="Arial"/>
                <w:b/>
                <w:caps/>
                <w:szCs w:val="20"/>
              </w:rPr>
              <w:t>Client Description:</w:t>
            </w:r>
          </w:p>
          <w:p w14:paraId="13627CC5" w14:textId="77777777" w:rsidR="00627210" w:rsidRDefault="00627210" w:rsidP="00627210">
            <w:pPr>
              <w:widowControl w:val="0"/>
              <w:autoSpaceDE w:val="0"/>
              <w:autoSpaceDN w:val="0"/>
              <w:adjustRightInd w:val="0"/>
              <w:jc w:val="both"/>
              <w:rPr>
                <w:rFonts w:cs="Arial"/>
                <w:bCs/>
                <w:szCs w:val="20"/>
              </w:rPr>
            </w:pPr>
          </w:p>
          <w:p w14:paraId="44594C29" w14:textId="77777777" w:rsidR="00627210" w:rsidRPr="00627210" w:rsidRDefault="00000000" w:rsidP="00627210">
            <w:pPr>
              <w:numPr>
                <w:ilvl w:val="0"/>
                <w:numId w:val="31"/>
              </w:numPr>
              <w:tabs>
                <w:tab w:val="left" w:pos="5040"/>
              </w:tabs>
              <w:suppressAutoHyphens/>
              <w:jc w:val="both"/>
              <w:rPr>
                <w:rFonts w:cs="Arial"/>
                <w:szCs w:val="20"/>
              </w:rPr>
            </w:pPr>
            <w:r w:rsidRPr="00C278CE">
              <w:rPr>
                <w:rFonts w:cs="Arial"/>
                <w:szCs w:val="20"/>
              </w:rPr>
              <w:t>ALDI is a grocery store company that first opened its doors in Germany in 1961. The Albrecht family founded the grocery store with aims to simplify the grocery store experience and offer far lower prices than competitors. The company mission rings true in its quirky motto, “shop differentli.” By offering high quality exclusive brands.</w:t>
            </w:r>
          </w:p>
          <w:p w14:paraId="30CB9C62" w14:textId="77777777" w:rsidR="00627210" w:rsidRPr="00E70ACA" w:rsidRDefault="00627210" w:rsidP="00627210">
            <w:pPr>
              <w:tabs>
                <w:tab w:val="left" w:pos="5040"/>
              </w:tabs>
              <w:suppressAutoHyphens/>
              <w:ind w:left="360"/>
              <w:jc w:val="both"/>
              <w:rPr>
                <w:rFonts w:cs="Arial"/>
                <w:szCs w:val="20"/>
              </w:rPr>
            </w:pPr>
          </w:p>
          <w:p w14:paraId="0E3B2D20" w14:textId="77777777" w:rsidR="00627210" w:rsidRPr="00E00615" w:rsidRDefault="00000000" w:rsidP="00627210">
            <w:pPr>
              <w:pStyle w:val="PlainText"/>
              <w:jc w:val="both"/>
              <w:rPr>
                <w:rFonts w:ascii="Arial" w:hAnsi="Arial" w:cs="Arial"/>
                <w:b/>
                <w:caps/>
              </w:rPr>
            </w:pPr>
            <w:r w:rsidRPr="00E00615">
              <w:rPr>
                <w:rFonts w:ascii="Arial" w:hAnsi="Arial" w:cs="Arial"/>
                <w:b/>
                <w:caps/>
              </w:rPr>
              <w:t>Role &amp; Responsibilities:</w:t>
            </w:r>
          </w:p>
          <w:p w14:paraId="0F3EF015" w14:textId="77777777" w:rsidR="00627210" w:rsidRPr="0069323D" w:rsidRDefault="00627210" w:rsidP="00627210">
            <w:pPr>
              <w:rPr>
                <w:rFonts w:cs="Arial"/>
                <w:b/>
                <w:szCs w:val="20"/>
              </w:rPr>
            </w:pPr>
          </w:p>
          <w:p w14:paraId="7C8D05BB" w14:textId="77777777" w:rsidR="00627210" w:rsidRPr="0069323D" w:rsidRDefault="00000000" w:rsidP="00627210">
            <w:pPr>
              <w:numPr>
                <w:ilvl w:val="0"/>
                <w:numId w:val="31"/>
              </w:numPr>
              <w:suppressAutoHyphens/>
              <w:jc w:val="both"/>
              <w:rPr>
                <w:rFonts w:cs="Arial"/>
                <w:szCs w:val="20"/>
              </w:rPr>
            </w:pPr>
            <w:r>
              <w:rPr>
                <w:rFonts w:cs="Arial"/>
                <w:szCs w:val="20"/>
              </w:rPr>
              <w:t>Analyzing standard issue for the customization configuration problem.</w:t>
            </w:r>
          </w:p>
          <w:p w14:paraId="4921C84D" w14:textId="77777777" w:rsidR="00627210" w:rsidRDefault="00000000" w:rsidP="00627210">
            <w:pPr>
              <w:numPr>
                <w:ilvl w:val="0"/>
                <w:numId w:val="31"/>
              </w:numPr>
              <w:tabs>
                <w:tab w:val="left" w:pos="5040"/>
              </w:tabs>
              <w:suppressAutoHyphens/>
              <w:jc w:val="both"/>
              <w:rPr>
                <w:rFonts w:cs="Arial"/>
                <w:szCs w:val="20"/>
              </w:rPr>
            </w:pPr>
            <w:r>
              <w:rPr>
                <w:rFonts w:cs="Arial"/>
                <w:szCs w:val="20"/>
              </w:rPr>
              <w:t>Charm process following for the TR .</w:t>
            </w:r>
          </w:p>
          <w:p w14:paraId="300E0512" w14:textId="77777777" w:rsidR="00627210" w:rsidRDefault="00000000" w:rsidP="00627210">
            <w:pPr>
              <w:numPr>
                <w:ilvl w:val="0"/>
                <w:numId w:val="31"/>
              </w:numPr>
              <w:tabs>
                <w:tab w:val="left" w:pos="5040"/>
              </w:tabs>
              <w:suppressAutoHyphens/>
              <w:jc w:val="both"/>
              <w:rPr>
                <w:rFonts w:cs="Arial"/>
                <w:szCs w:val="20"/>
              </w:rPr>
            </w:pPr>
            <w:r>
              <w:rPr>
                <w:rFonts w:cs="Arial"/>
                <w:szCs w:val="20"/>
              </w:rPr>
              <w:t>Production priority issues handling (Working tool – Service now)</w:t>
            </w:r>
          </w:p>
          <w:p w14:paraId="24E547E0" w14:textId="77777777" w:rsidR="00627210" w:rsidRDefault="00000000" w:rsidP="00627210">
            <w:pPr>
              <w:numPr>
                <w:ilvl w:val="0"/>
                <w:numId w:val="31"/>
              </w:numPr>
              <w:tabs>
                <w:tab w:val="left" w:pos="5040"/>
              </w:tabs>
              <w:suppressAutoHyphens/>
              <w:jc w:val="both"/>
              <w:rPr>
                <w:rFonts w:cs="Arial"/>
                <w:szCs w:val="20"/>
              </w:rPr>
            </w:pPr>
            <w:r>
              <w:rPr>
                <w:rFonts w:cs="Arial"/>
                <w:szCs w:val="20"/>
              </w:rPr>
              <w:t>Code review document preparation and upload in share point</w:t>
            </w:r>
          </w:p>
          <w:p w14:paraId="0B032908" w14:textId="77777777" w:rsidR="00627210" w:rsidRDefault="00000000" w:rsidP="00627210">
            <w:pPr>
              <w:numPr>
                <w:ilvl w:val="0"/>
                <w:numId w:val="31"/>
              </w:numPr>
              <w:tabs>
                <w:tab w:val="left" w:pos="5040"/>
              </w:tabs>
              <w:suppressAutoHyphens/>
              <w:jc w:val="both"/>
              <w:rPr>
                <w:rFonts w:cs="Arial"/>
                <w:szCs w:val="20"/>
              </w:rPr>
            </w:pPr>
            <w:r>
              <w:rPr>
                <w:rFonts w:cs="Arial"/>
                <w:szCs w:val="20"/>
              </w:rPr>
              <w:t xml:space="preserve">Versioning maintenance for the solution documentation and linked to the respective incident </w:t>
            </w:r>
          </w:p>
          <w:p w14:paraId="1349C46B" w14:textId="77777777" w:rsidR="00627210" w:rsidRDefault="00000000" w:rsidP="00627210">
            <w:pPr>
              <w:numPr>
                <w:ilvl w:val="0"/>
                <w:numId w:val="31"/>
              </w:numPr>
              <w:tabs>
                <w:tab w:val="left" w:pos="5040"/>
              </w:tabs>
              <w:suppressAutoHyphens/>
              <w:jc w:val="both"/>
              <w:rPr>
                <w:rFonts w:cs="Arial"/>
                <w:szCs w:val="20"/>
              </w:rPr>
            </w:pPr>
            <w:r>
              <w:rPr>
                <w:rFonts w:cs="Arial"/>
                <w:szCs w:val="20"/>
              </w:rPr>
              <w:t>Production incidents support.</w:t>
            </w:r>
          </w:p>
          <w:p w14:paraId="1000EC4E" w14:textId="77777777" w:rsidR="00442425" w:rsidRDefault="00442425" w:rsidP="00442425">
            <w:pPr>
              <w:tabs>
                <w:tab w:val="left" w:pos="5040"/>
              </w:tabs>
              <w:suppressAutoHyphens/>
              <w:ind w:left="720"/>
              <w:jc w:val="both"/>
              <w:rPr>
                <w:rFonts w:cs="Arial"/>
                <w:szCs w:val="20"/>
              </w:rPr>
            </w:pPr>
          </w:p>
          <w:p w14:paraId="0E761EFE" w14:textId="77777777" w:rsidR="00627210" w:rsidRDefault="00000000" w:rsidP="00627210">
            <w:pPr>
              <w:rPr>
                <w:rFonts w:cs="Arial"/>
                <w:b/>
                <w:bCs/>
                <w:caps/>
                <w:szCs w:val="20"/>
              </w:rPr>
            </w:pPr>
            <w:r w:rsidRPr="00E00615">
              <w:rPr>
                <w:rFonts w:cs="Arial"/>
                <w:b/>
                <w:bCs/>
                <w:caps/>
                <w:szCs w:val="20"/>
              </w:rPr>
              <w:t>Important Objects DEVELOPED:</w:t>
            </w:r>
          </w:p>
          <w:p w14:paraId="648FA1A8" w14:textId="77777777" w:rsidR="00627210" w:rsidRDefault="00627210" w:rsidP="00627210">
            <w:pPr>
              <w:widowControl w:val="0"/>
              <w:autoSpaceDE w:val="0"/>
              <w:autoSpaceDN w:val="0"/>
              <w:adjustRightInd w:val="0"/>
              <w:jc w:val="both"/>
              <w:rPr>
                <w:rFonts w:cs="Arial"/>
                <w:bCs/>
                <w:szCs w:val="20"/>
              </w:rPr>
            </w:pPr>
          </w:p>
          <w:p w14:paraId="75398A63" w14:textId="77777777" w:rsidR="00627210" w:rsidRDefault="00000000" w:rsidP="00627210">
            <w:pPr>
              <w:pStyle w:val="ListParagraph"/>
              <w:widowControl w:val="0"/>
              <w:numPr>
                <w:ilvl w:val="0"/>
                <w:numId w:val="31"/>
              </w:numPr>
              <w:autoSpaceDE w:val="0"/>
              <w:autoSpaceDN w:val="0"/>
              <w:adjustRightInd w:val="0"/>
              <w:jc w:val="both"/>
              <w:rPr>
                <w:rFonts w:cs="Arial"/>
                <w:bCs/>
                <w:szCs w:val="20"/>
              </w:rPr>
            </w:pPr>
            <w:r>
              <w:rPr>
                <w:rFonts w:cs="Arial"/>
                <w:bCs/>
                <w:szCs w:val="20"/>
              </w:rPr>
              <w:t>Contract Conversion : The Current Hoffer KG contracts are converted into USCI specific contracts</w:t>
            </w:r>
          </w:p>
          <w:p w14:paraId="3B7EE86F" w14:textId="77777777" w:rsidR="00627210" w:rsidRPr="00981AC6" w:rsidRDefault="00000000" w:rsidP="00981AC6">
            <w:pPr>
              <w:widowControl w:val="0"/>
              <w:autoSpaceDE w:val="0"/>
              <w:autoSpaceDN w:val="0"/>
              <w:adjustRightInd w:val="0"/>
              <w:ind w:left="360"/>
              <w:jc w:val="both"/>
              <w:rPr>
                <w:rFonts w:cs="Arial"/>
                <w:bCs/>
                <w:szCs w:val="20"/>
              </w:rPr>
            </w:pPr>
            <w:r>
              <w:rPr>
                <w:rFonts w:cs="Arial"/>
                <w:bCs/>
                <w:szCs w:val="20"/>
              </w:rPr>
              <w:t xml:space="preserve">  </w:t>
            </w:r>
            <w:r w:rsidR="00981AC6">
              <w:rPr>
                <w:rFonts w:cs="Arial"/>
                <w:bCs/>
                <w:szCs w:val="20"/>
              </w:rPr>
              <w:t xml:space="preserve">    </w:t>
            </w:r>
            <w:r w:rsidR="00C7428B">
              <w:rPr>
                <w:rFonts w:cs="Arial"/>
                <w:bCs/>
                <w:szCs w:val="20"/>
              </w:rPr>
              <w:t xml:space="preserve"> </w:t>
            </w:r>
            <w:r w:rsidR="00981AC6">
              <w:rPr>
                <w:rFonts w:cs="Arial"/>
                <w:bCs/>
                <w:szCs w:val="20"/>
              </w:rPr>
              <w:t>Contracts are being converted into FCTE ,LCTE,RDC contracts .</w:t>
            </w:r>
          </w:p>
          <w:p w14:paraId="0EA7B688" w14:textId="77777777" w:rsidR="00981AC6" w:rsidRDefault="00000000" w:rsidP="00981AC6">
            <w:pPr>
              <w:pStyle w:val="ListParagraph"/>
              <w:widowControl w:val="0"/>
              <w:numPr>
                <w:ilvl w:val="0"/>
                <w:numId w:val="31"/>
              </w:numPr>
              <w:autoSpaceDE w:val="0"/>
              <w:autoSpaceDN w:val="0"/>
              <w:adjustRightInd w:val="0"/>
              <w:jc w:val="both"/>
              <w:rPr>
                <w:rFonts w:cs="Arial"/>
                <w:bCs/>
                <w:szCs w:val="20"/>
              </w:rPr>
            </w:pPr>
            <w:r>
              <w:rPr>
                <w:rFonts w:cs="Arial"/>
                <w:bCs/>
                <w:szCs w:val="20"/>
              </w:rPr>
              <w:t>ALV reports to display the results .BAPI to retrieve the details of the contract and for creation of the contract.</w:t>
            </w:r>
          </w:p>
          <w:p w14:paraId="53122877" w14:textId="77777777" w:rsidR="00981AC6" w:rsidRPr="00981AC6" w:rsidRDefault="00000000" w:rsidP="00981AC6">
            <w:pPr>
              <w:pStyle w:val="ListParagraph"/>
              <w:widowControl w:val="0"/>
              <w:numPr>
                <w:ilvl w:val="0"/>
                <w:numId w:val="31"/>
              </w:numPr>
              <w:autoSpaceDE w:val="0"/>
              <w:autoSpaceDN w:val="0"/>
              <w:adjustRightInd w:val="0"/>
              <w:jc w:val="both"/>
              <w:rPr>
                <w:rFonts w:cs="Arial"/>
                <w:bCs/>
                <w:szCs w:val="20"/>
              </w:rPr>
            </w:pPr>
            <w:r>
              <w:rPr>
                <w:rFonts w:cs="Arial"/>
                <w:bCs/>
                <w:szCs w:val="20"/>
              </w:rPr>
              <w:t>RFC’s to establish the connection between the systems.</w:t>
            </w:r>
          </w:p>
          <w:p w14:paraId="7AA74BBF" w14:textId="77777777" w:rsidR="00627210" w:rsidRDefault="00000000" w:rsidP="00627210">
            <w:pPr>
              <w:pStyle w:val="ListParagraph"/>
              <w:widowControl w:val="0"/>
              <w:numPr>
                <w:ilvl w:val="0"/>
                <w:numId w:val="31"/>
              </w:numPr>
              <w:autoSpaceDE w:val="0"/>
              <w:autoSpaceDN w:val="0"/>
              <w:adjustRightInd w:val="0"/>
              <w:jc w:val="both"/>
              <w:rPr>
                <w:rFonts w:cs="Arial"/>
                <w:bCs/>
                <w:szCs w:val="20"/>
              </w:rPr>
            </w:pPr>
            <w:r>
              <w:rPr>
                <w:rFonts w:cs="Arial"/>
                <w:bCs/>
                <w:szCs w:val="20"/>
              </w:rPr>
              <w:t>Contract conversions</w:t>
            </w:r>
            <w:r w:rsidR="00C7428B">
              <w:rPr>
                <w:rFonts w:cs="Arial"/>
                <w:bCs/>
                <w:szCs w:val="20"/>
              </w:rPr>
              <w:t xml:space="preserve"> done . FCTE ,LCTE ,RDC contracts are saved into the respective tables and are sent back to s4 system.</w:t>
            </w:r>
          </w:p>
          <w:p w14:paraId="7F11DB83" w14:textId="77777777" w:rsidR="00C7428B" w:rsidRDefault="00000000" w:rsidP="00627210">
            <w:pPr>
              <w:pStyle w:val="ListParagraph"/>
              <w:widowControl w:val="0"/>
              <w:numPr>
                <w:ilvl w:val="0"/>
                <w:numId w:val="31"/>
              </w:numPr>
              <w:autoSpaceDE w:val="0"/>
              <w:autoSpaceDN w:val="0"/>
              <w:adjustRightInd w:val="0"/>
              <w:jc w:val="both"/>
              <w:rPr>
                <w:rFonts w:cs="Arial"/>
                <w:bCs/>
                <w:szCs w:val="20"/>
              </w:rPr>
            </w:pPr>
            <w:r>
              <w:rPr>
                <w:rFonts w:cs="Arial"/>
                <w:bCs/>
                <w:szCs w:val="20"/>
              </w:rPr>
              <w:lastRenderedPageBreak/>
              <w:t>In S4 system the details are saved into the respective custom tables.</w:t>
            </w:r>
          </w:p>
          <w:p w14:paraId="6B1F3DFA" w14:textId="77777777" w:rsidR="00627210" w:rsidRDefault="00000000" w:rsidP="00627210">
            <w:pPr>
              <w:pStyle w:val="ListParagraph"/>
              <w:widowControl w:val="0"/>
              <w:numPr>
                <w:ilvl w:val="0"/>
                <w:numId w:val="31"/>
              </w:numPr>
              <w:autoSpaceDE w:val="0"/>
              <w:autoSpaceDN w:val="0"/>
              <w:adjustRightInd w:val="0"/>
              <w:jc w:val="both"/>
              <w:rPr>
                <w:rFonts w:cs="Arial"/>
                <w:bCs/>
                <w:szCs w:val="20"/>
              </w:rPr>
            </w:pPr>
            <w:r>
              <w:rPr>
                <w:rFonts w:cs="Arial"/>
                <w:bCs/>
                <w:szCs w:val="20"/>
              </w:rPr>
              <w:t>DART Tool:  Custom dart tool report program is developed to achieve the complete functionality of the standard dart .</w:t>
            </w:r>
          </w:p>
          <w:p w14:paraId="289996BC" w14:textId="77777777" w:rsidR="00C7428B" w:rsidRDefault="00000000" w:rsidP="00627210">
            <w:pPr>
              <w:pStyle w:val="ListParagraph"/>
              <w:widowControl w:val="0"/>
              <w:numPr>
                <w:ilvl w:val="0"/>
                <w:numId w:val="31"/>
              </w:numPr>
              <w:autoSpaceDE w:val="0"/>
              <w:autoSpaceDN w:val="0"/>
              <w:adjustRightInd w:val="0"/>
              <w:jc w:val="both"/>
              <w:rPr>
                <w:rFonts w:cs="Arial"/>
                <w:bCs/>
                <w:szCs w:val="20"/>
              </w:rPr>
            </w:pPr>
            <w:r>
              <w:rPr>
                <w:rFonts w:cs="Arial"/>
                <w:bCs/>
                <w:szCs w:val="20"/>
              </w:rPr>
              <w:t>Complete program is transferred into the query format</w:t>
            </w:r>
            <w:r w:rsidR="00952B07">
              <w:rPr>
                <w:rFonts w:cs="Arial"/>
                <w:bCs/>
                <w:szCs w:val="20"/>
              </w:rPr>
              <w:t>.</w:t>
            </w:r>
          </w:p>
          <w:p w14:paraId="273867F7" w14:textId="77777777" w:rsidR="00C7428B" w:rsidRDefault="00000000" w:rsidP="00627210">
            <w:pPr>
              <w:pStyle w:val="ListParagraph"/>
              <w:widowControl w:val="0"/>
              <w:numPr>
                <w:ilvl w:val="0"/>
                <w:numId w:val="31"/>
              </w:numPr>
              <w:autoSpaceDE w:val="0"/>
              <w:autoSpaceDN w:val="0"/>
              <w:adjustRightInd w:val="0"/>
              <w:jc w:val="both"/>
              <w:rPr>
                <w:rFonts w:cs="Arial"/>
                <w:bCs/>
                <w:szCs w:val="20"/>
              </w:rPr>
            </w:pPr>
            <w:r>
              <w:rPr>
                <w:rFonts w:cs="Arial"/>
                <w:bCs/>
                <w:szCs w:val="20"/>
              </w:rPr>
              <w:t>Created a user group , infoset , query to achieve the SAP AUDIT FORMAT.</w:t>
            </w:r>
          </w:p>
          <w:p w14:paraId="39F93504" w14:textId="77777777" w:rsidR="00C7428B" w:rsidRPr="00C7428B" w:rsidRDefault="00000000" w:rsidP="00C7428B">
            <w:pPr>
              <w:pStyle w:val="ListParagraph"/>
              <w:widowControl w:val="0"/>
              <w:numPr>
                <w:ilvl w:val="0"/>
                <w:numId w:val="31"/>
              </w:numPr>
              <w:autoSpaceDE w:val="0"/>
              <w:autoSpaceDN w:val="0"/>
              <w:adjustRightInd w:val="0"/>
              <w:jc w:val="both"/>
              <w:rPr>
                <w:rFonts w:cs="Arial"/>
                <w:bCs/>
                <w:szCs w:val="20"/>
              </w:rPr>
            </w:pPr>
            <w:r>
              <w:rPr>
                <w:rFonts w:cs="Arial"/>
                <w:bCs/>
                <w:szCs w:val="20"/>
              </w:rPr>
              <w:t>Enhancement is also implemented to make the data into audit format and also the data is transferred to the specified AL11 File path.</w:t>
            </w:r>
          </w:p>
          <w:p w14:paraId="28739C77" w14:textId="77777777" w:rsidR="00C7428B" w:rsidRDefault="00C7428B" w:rsidP="00C7428B">
            <w:pPr>
              <w:pStyle w:val="ListParagraph"/>
              <w:widowControl w:val="0"/>
              <w:autoSpaceDE w:val="0"/>
              <w:autoSpaceDN w:val="0"/>
              <w:adjustRightInd w:val="0"/>
              <w:jc w:val="both"/>
              <w:rPr>
                <w:rFonts w:cs="Arial"/>
                <w:bCs/>
                <w:szCs w:val="20"/>
              </w:rPr>
            </w:pPr>
          </w:p>
          <w:p w14:paraId="76465C0A" w14:textId="77777777" w:rsidR="00627210" w:rsidRDefault="00627210" w:rsidP="008E37A6">
            <w:pPr>
              <w:widowControl w:val="0"/>
              <w:autoSpaceDE w:val="0"/>
              <w:autoSpaceDN w:val="0"/>
              <w:adjustRightInd w:val="0"/>
              <w:jc w:val="both"/>
              <w:rPr>
                <w:rFonts w:cs="Arial"/>
                <w:bCs/>
                <w:szCs w:val="20"/>
              </w:rPr>
            </w:pPr>
          </w:p>
          <w:tbl>
            <w:tblPr>
              <w:tblpPr w:leftFromText="180" w:rightFromText="180" w:vertAnchor="text" w:horzAnchor="margin" w:tblpY="70"/>
              <w:tblW w:w="10093" w:type="dxa"/>
              <w:tblLayout w:type="fixed"/>
              <w:tblLook w:val="0000" w:firstRow="0" w:lastRow="0" w:firstColumn="0" w:lastColumn="0" w:noHBand="0" w:noVBand="0"/>
            </w:tblPr>
            <w:tblGrid>
              <w:gridCol w:w="10093"/>
            </w:tblGrid>
            <w:tr w:rsidR="003247EC" w14:paraId="2F6C0576" w14:textId="77777777" w:rsidTr="00F46F74">
              <w:trPr>
                <w:trHeight w:val="279"/>
              </w:trPr>
              <w:tc>
                <w:tcPr>
                  <w:tcW w:w="10093" w:type="dxa"/>
                  <w:tcBorders>
                    <w:top w:val="nil"/>
                    <w:left w:val="nil"/>
                    <w:bottom w:val="nil"/>
                    <w:right w:val="nil"/>
                  </w:tcBorders>
                  <w:shd w:val="pct12" w:color="auto" w:fill="FFFFFF"/>
                </w:tcPr>
                <w:p w14:paraId="0445F189" w14:textId="77777777" w:rsidR="00E70ACA" w:rsidRDefault="00000000" w:rsidP="00E70ACA">
                  <w:pPr>
                    <w:pStyle w:val="Standard"/>
                    <w:tabs>
                      <w:tab w:val="left" w:pos="2820"/>
                    </w:tabs>
                    <w:jc w:val="both"/>
                    <w:rPr>
                      <w:rFonts w:ascii="Arial" w:hAnsi="Arial" w:cs="Arial"/>
                      <w:b/>
                      <w:bCs/>
                    </w:rPr>
                  </w:pPr>
                  <w:r w:rsidRPr="0069323D">
                    <w:rPr>
                      <w:rFonts w:ascii="Arial" w:hAnsi="Arial" w:cs="Arial"/>
                      <w:b/>
                    </w:rPr>
                    <w:t xml:space="preserve"> </w:t>
                  </w:r>
                  <w:r w:rsidR="00847F84">
                    <w:rPr>
                      <w:rFonts w:ascii="Arial" w:hAnsi="Arial" w:cs="Arial"/>
                      <w:b/>
                    </w:rPr>
                    <w:t>3</w:t>
                  </w:r>
                  <w:r w:rsidR="009A787A">
                    <w:rPr>
                      <w:rFonts w:ascii="Arial" w:hAnsi="Arial" w:cs="Arial"/>
                      <w:b/>
                    </w:rPr>
                    <w:t xml:space="preserve">) </w:t>
                  </w:r>
                  <w:r w:rsidRPr="0069323D">
                    <w:rPr>
                      <w:rFonts w:ascii="Arial" w:hAnsi="Arial" w:cs="Arial"/>
                      <w:b/>
                      <w:bCs/>
                    </w:rPr>
                    <w:t xml:space="preserve">Project Synopsis of SAP Application </w:t>
                  </w:r>
                  <w:r w:rsidR="00AF4958" w:rsidRPr="0069323D">
                    <w:rPr>
                      <w:rFonts w:ascii="Arial" w:hAnsi="Arial" w:cs="Arial"/>
                      <w:b/>
                      <w:bCs/>
                    </w:rPr>
                    <w:t>Development</w:t>
                  </w:r>
                  <w:r w:rsidR="00AF4958">
                    <w:rPr>
                      <w:rFonts w:ascii="Arial" w:hAnsi="Arial" w:cs="Arial"/>
                      <w:b/>
                      <w:bCs/>
                    </w:rPr>
                    <w:t xml:space="preserve"> for</w:t>
                  </w:r>
                  <w:r>
                    <w:rPr>
                      <w:rFonts w:ascii="Arial" w:hAnsi="Arial" w:cs="Arial"/>
                      <w:b/>
                      <w:bCs/>
                    </w:rPr>
                    <w:t xml:space="preserve"> Exxon Mobil</w:t>
                  </w:r>
                  <w:r w:rsidRPr="0069323D">
                    <w:rPr>
                      <w:rFonts w:ascii="Arial" w:hAnsi="Arial" w:cs="Arial"/>
                      <w:b/>
                      <w:bCs/>
                    </w:rPr>
                    <w:t xml:space="preserve">  </w:t>
                  </w:r>
                </w:p>
                <w:p w14:paraId="0A4FB8AA" w14:textId="77777777" w:rsidR="00900E0B" w:rsidRPr="0069323D" w:rsidRDefault="00000000" w:rsidP="00E70ACA">
                  <w:pPr>
                    <w:pStyle w:val="Standard"/>
                    <w:tabs>
                      <w:tab w:val="left" w:pos="2820"/>
                    </w:tabs>
                    <w:jc w:val="both"/>
                    <w:rPr>
                      <w:rFonts w:ascii="Arial" w:hAnsi="Arial" w:cs="Arial"/>
                      <w:b/>
                      <w:bCs/>
                    </w:rPr>
                  </w:pPr>
                  <w:r>
                    <w:rPr>
                      <w:rFonts w:ascii="Arial" w:hAnsi="Arial" w:cs="Arial"/>
                      <w:b/>
                      <w:bCs/>
                    </w:rPr>
                    <w:t xml:space="preserve">      Project Duration : (</w:t>
                  </w:r>
                  <w:r w:rsidR="008F7F8C">
                    <w:rPr>
                      <w:rFonts w:ascii="Arial" w:hAnsi="Arial" w:cs="Arial"/>
                      <w:b/>
                      <w:bCs/>
                    </w:rPr>
                    <w:t xml:space="preserve">Aug 2021 to </w:t>
                  </w:r>
                  <w:r>
                    <w:rPr>
                      <w:rFonts w:ascii="Arial" w:hAnsi="Arial" w:cs="Arial"/>
                      <w:b/>
                      <w:bCs/>
                    </w:rPr>
                    <w:t xml:space="preserve"> </w:t>
                  </w:r>
                  <w:r w:rsidR="00627210">
                    <w:rPr>
                      <w:rFonts w:ascii="Arial" w:hAnsi="Arial" w:cs="Arial"/>
                      <w:b/>
                      <w:bCs/>
                    </w:rPr>
                    <w:t>Jan 2023</w:t>
                  </w:r>
                  <w:r>
                    <w:rPr>
                      <w:rFonts w:ascii="Arial" w:hAnsi="Arial" w:cs="Arial"/>
                      <w:b/>
                      <w:bCs/>
                    </w:rPr>
                    <w:t>)</w:t>
                  </w:r>
                </w:p>
              </w:tc>
            </w:tr>
          </w:tbl>
          <w:p w14:paraId="5E1A4014" w14:textId="77777777" w:rsidR="00E70ACA" w:rsidRPr="0069323D" w:rsidRDefault="00E70ACA" w:rsidP="00E70ACA">
            <w:pPr>
              <w:widowControl w:val="0"/>
              <w:autoSpaceDE w:val="0"/>
              <w:autoSpaceDN w:val="0"/>
              <w:adjustRightInd w:val="0"/>
              <w:jc w:val="both"/>
              <w:rPr>
                <w:rFonts w:cs="Arial"/>
                <w:b/>
                <w:bCs/>
                <w:szCs w:val="20"/>
              </w:rPr>
            </w:pPr>
          </w:p>
          <w:p w14:paraId="301932A8" w14:textId="77777777" w:rsidR="00E70ACA" w:rsidRPr="00E00615" w:rsidRDefault="00000000" w:rsidP="00E70ACA">
            <w:pPr>
              <w:shd w:val="clear" w:color="auto" w:fill="E5E5E5"/>
              <w:jc w:val="both"/>
              <w:rPr>
                <w:rFonts w:cs="Arial"/>
                <w:b/>
                <w:caps/>
                <w:szCs w:val="20"/>
              </w:rPr>
            </w:pPr>
            <w:r w:rsidRPr="00E00615">
              <w:rPr>
                <w:rFonts w:cs="Arial"/>
                <w:b/>
                <w:caps/>
                <w:szCs w:val="20"/>
              </w:rPr>
              <w:t>Client Description:</w:t>
            </w:r>
          </w:p>
          <w:p w14:paraId="51B92661" w14:textId="77777777" w:rsidR="00E70ACA" w:rsidRDefault="00E70ACA" w:rsidP="008E37A6">
            <w:pPr>
              <w:widowControl w:val="0"/>
              <w:autoSpaceDE w:val="0"/>
              <w:autoSpaceDN w:val="0"/>
              <w:adjustRightInd w:val="0"/>
              <w:jc w:val="both"/>
              <w:rPr>
                <w:rFonts w:cs="Arial"/>
                <w:bCs/>
                <w:szCs w:val="20"/>
              </w:rPr>
            </w:pPr>
          </w:p>
          <w:p w14:paraId="47023ECA" w14:textId="77777777" w:rsidR="00E70ACA" w:rsidRDefault="00000000" w:rsidP="008E37A6">
            <w:pPr>
              <w:widowControl w:val="0"/>
              <w:autoSpaceDE w:val="0"/>
              <w:autoSpaceDN w:val="0"/>
              <w:adjustRightInd w:val="0"/>
              <w:jc w:val="both"/>
              <w:rPr>
                <w:rFonts w:cs="Arial"/>
                <w:szCs w:val="20"/>
              </w:rPr>
            </w:pPr>
            <w:r w:rsidRPr="00E70ACA">
              <w:rPr>
                <w:rFonts w:cs="Arial"/>
                <w:szCs w:val="20"/>
              </w:rPr>
              <w:t>Exxon Mobil Corp. engages in the exploration, development, and distribution of oil, gas, and petroleum products. ... The Downstream segment manufactures and trades petroleum products. The Chemical segment offers petrochemicals. The company was founded by John D. Rockefeller in 1882 and is headquartered in Irving, TX.</w:t>
            </w:r>
          </w:p>
          <w:p w14:paraId="3C2FA645" w14:textId="77777777" w:rsidR="008D2A73" w:rsidRPr="00E70ACA" w:rsidRDefault="008D2A73" w:rsidP="008E37A6">
            <w:pPr>
              <w:widowControl w:val="0"/>
              <w:autoSpaceDE w:val="0"/>
              <w:autoSpaceDN w:val="0"/>
              <w:adjustRightInd w:val="0"/>
              <w:jc w:val="both"/>
              <w:rPr>
                <w:rFonts w:cs="Arial"/>
                <w:szCs w:val="20"/>
              </w:rPr>
            </w:pPr>
          </w:p>
          <w:p w14:paraId="0B0A8B92" w14:textId="77777777" w:rsidR="0090178F" w:rsidRPr="00E00615" w:rsidRDefault="00000000" w:rsidP="0090178F">
            <w:pPr>
              <w:pStyle w:val="PlainText"/>
              <w:jc w:val="both"/>
              <w:rPr>
                <w:rFonts w:ascii="Arial" w:hAnsi="Arial" w:cs="Arial"/>
                <w:b/>
                <w:caps/>
              </w:rPr>
            </w:pPr>
            <w:r w:rsidRPr="00E00615">
              <w:rPr>
                <w:rFonts w:ascii="Arial" w:hAnsi="Arial" w:cs="Arial"/>
                <w:b/>
                <w:caps/>
              </w:rPr>
              <w:t>Role &amp; Responsibilities:</w:t>
            </w:r>
          </w:p>
          <w:p w14:paraId="2E992619" w14:textId="77777777" w:rsidR="0090178F" w:rsidRPr="0069323D" w:rsidRDefault="0090178F" w:rsidP="0090178F">
            <w:pPr>
              <w:rPr>
                <w:rFonts w:cs="Arial"/>
                <w:b/>
                <w:szCs w:val="20"/>
              </w:rPr>
            </w:pPr>
          </w:p>
          <w:p w14:paraId="4457608D" w14:textId="77777777" w:rsidR="0090178F" w:rsidRPr="0069323D" w:rsidRDefault="00000000" w:rsidP="0090178F">
            <w:pPr>
              <w:numPr>
                <w:ilvl w:val="0"/>
                <w:numId w:val="31"/>
              </w:numPr>
              <w:suppressAutoHyphens/>
              <w:jc w:val="both"/>
              <w:rPr>
                <w:rFonts w:cs="Arial"/>
                <w:szCs w:val="20"/>
              </w:rPr>
            </w:pPr>
            <w:r>
              <w:rPr>
                <w:rFonts w:cs="Arial"/>
                <w:szCs w:val="20"/>
              </w:rPr>
              <w:t>Analyzing standard issue for the customization configuration problem.</w:t>
            </w:r>
          </w:p>
          <w:p w14:paraId="671FE866" w14:textId="77777777" w:rsidR="0090178F" w:rsidRDefault="00000000" w:rsidP="0090178F">
            <w:pPr>
              <w:numPr>
                <w:ilvl w:val="0"/>
                <w:numId w:val="31"/>
              </w:numPr>
              <w:tabs>
                <w:tab w:val="left" w:pos="5040"/>
              </w:tabs>
              <w:suppressAutoHyphens/>
              <w:jc w:val="both"/>
              <w:rPr>
                <w:rFonts w:cs="Arial"/>
                <w:szCs w:val="20"/>
              </w:rPr>
            </w:pPr>
            <w:r>
              <w:rPr>
                <w:rFonts w:cs="Arial"/>
                <w:szCs w:val="20"/>
              </w:rPr>
              <w:t>Charm process following for the TR .</w:t>
            </w:r>
          </w:p>
          <w:p w14:paraId="4E236F77" w14:textId="77777777" w:rsidR="0090178F" w:rsidRDefault="00000000" w:rsidP="0090178F">
            <w:pPr>
              <w:numPr>
                <w:ilvl w:val="0"/>
                <w:numId w:val="31"/>
              </w:numPr>
              <w:tabs>
                <w:tab w:val="left" w:pos="5040"/>
              </w:tabs>
              <w:suppressAutoHyphens/>
              <w:jc w:val="both"/>
              <w:rPr>
                <w:rFonts w:cs="Arial"/>
                <w:szCs w:val="20"/>
              </w:rPr>
            </w:pPr>
            <w:r>
              <w:rPr>
                <w:rFonts w:cs="Arial"/>
                <w:szCs w:val="20"/>
              </w:rPr>
              <w:t>Prod</w:t>
            </w:r>
            <w:r w:rsidR="00F773FB">
              <w:rPr>
                <w:rFonts w:cs="Arial"/>
                <w:szCs w:val="20"/>
              </w:rPr>
              <w:t>uction priority issues handling (Working tool – Service now)</w:t>
            </w:r>
          </w:p>
          <w:p w14:paraId="4077FCFA" w14:textId="77777777" w:rsidR="00E93F32" w:rsidRDefault="00000000" w:rsidP="0090178F">
            <w:pPr>
              <w:numPr>
                <w:ilvl w:val="0"/>
                <w:numId w:val="31"/>
              </w:numPr>
              <w:tabs>
                <w:tab w:val="left" w:pos="5040"/>
              </w:tabs>
              <w:suppressAutoHyphens/>
              <w:jc w:val="both"/>
              <w:rPr>
                <w:rFonts w:cs="Arial"/>
                <w:szCs w:val="20"/>
              </w:rPr>
            </w:pPr>
            <w:r>
              <w:rPr>
                <w:rFonts w:cs="Arial"/>
                <w:szCs w:val="20"/>
              </w:rPr>
              <w:t>Code review document preparation and upload in share point</w:t>
            </w:r>
          </w:p>
          <w:p w14:paraId="5630C701" w14:textId="77777777" w:rsidR="008439F5" w:rsidRDefault="00000000" w:rsidP="0090178F">
            <w:pPr>
              <w:numPr>
                <w:ilvl w:val="0"/>
                <w:numId w:val="31"/>
              </w:numPr>
              <w:tabs>
                <w:tab w:val="left" w:pos="5040"/>
              </w:tabs>
              <w:suppressAutoHyphens/>
              <w:jc w:val="both"/>
              <w:rPr>
                <w:rFonts w:cs="Arial"/>
                <w:szCs w:val="20"/>
              </w:rPr>
            </w:pPr>
            <w:r>
              <w:rPr>
                <w:rFonts w:cs="Arial"/>
                <w:szCs w:val="20"/>
              </w:rPr>
              <w:t>Versioning maintenance for the sol</w:t>
            </w:r>
            <w:r w:rsidR="0058157C">
              <w:rPr>
                <w:rFonts w:cs="Arial"/>
                <w:szCs w:val="20"/>
              </w:rPr>
              <w:t>ution documentation and linked to the respective incident</w:t>
            </w:r>
            <w:r>
              <w:rPr>
                <w:rFonts w:cs="Arial"/>
                <w:szCs w:val="20"/>
              </w:rPr>
              <w:t xml:space="preserve"> </w:t>
            </w:r>
          </w:p>
          <w:p w14:paraId="284F5671" w14:textId="77777777" w:rsidR="00E95B24" w:rsidRPr="0069323D" w:rsidRDefault="00000000" w:rsidP="0090178F">
            <w:pPr>
              <w:numPr>
                <w:ilvl w:val="0"/>
                <w:numId w:val="31"/>
              </w:numPr>
              <w:tabs>
                <w:tab w:val="left" w:pos="5040"/>
              </w:tabs>
              <w:suppressAutoHyphens/>
              <w:jc w:val="both"/>
              <w:rPr>
                <w:rFonts w:cs="Arial"/>
                <w:szCs w:val="20"/>
              </w:rPr>
            </w:pPr>
            <w:r>
              <w:rPr>
                <w:rFonts w:cs="Arial"/>
                <w:szCs w:val="20"/>
              </w:rPr>
              <w:t>Production incidents support.</w:t>
            </w:r>
          </w:p>
          <w:p w14:paraId="06B4082B" w14:textId="77777777" w:rsidR="0017404C" w:rsidRDefault="0017404C" w:rsidP="00797BD9">
            <w:pPr>
              <w:rPr>
                <w:rFonts w:cs="Arial"/>
                <w:bCs/>
                <w:szCs w:val="20"/>
              </w:rPr>
            </w:pPr>
          </w:p>
          <w:p w14:paraId="43AA084D" w14:textId="77777777" w:rsidR="0090178F" w:rsidRDefault="00000000" w:rsidP="00797BD9">
            <w:pPr>
              <w:rPr>
                <w:rFonts w:cs="Arial"/>
                <w:bCs/>
                <w:szCs w:val="20"/>
              </w:rPr>
            </w:pPr>
            <w:r>
              <w:rPr>
                <w:rFonts w:cs="Arial"/>
                <w:bCs/>
                <w:szCs w:val="20"/>
              </w:rPr>
              <w:t>-</w:t>
            </w:r>
          </w:p>
          <w:p w14:paraId="6D0D5207" w14:textId="77777777" w:rsidR="00797BD9" w:rsidRDefault="00000000" w:rsidP="00797BD9">
            <w:pPr>
              <w:rPr>
                <w:rFonts w:cs="Arial"/>
                <w:b/>
                <w:bCs/>
                <w:caps/>
                <w:szCs w:val="20"/>
              </w:rPr>
            </w:pPr>
            <w:r w:rsidRPr="00E00615">
              <w:rPr>
                <w:rFonts w:cs="Arial"/>
                <w:b/>
                <w:bCs/>
                <w:caps/>
                <w:szCs w:val="20"/>
              </w:rPr>
              <w:t xml:space="preserve">Important Objects </w:t>
            </w:r>
            <w:r w:rsidR="005F562C" w:rsidRPr="00E00615">
              <w:rPr>
                <w:rFonts w:cs="Arial"/>
                <w:b/>
                <w:bCs/>
                <w:caps/>
                <w:szCs w:val="20"/>
              </w:rPr>
              <w:t>DEVELOPED:</w:t>
            </w:r>
          </w:p>
          <w:p w14:paraId="3310D180" w14:textId="77777777" w:rsidR="0016560B" w:rsidRDefault="0016560B" w:rsidP="008E37A6">
            <w:pPr>
              <w:widowControl w:val="0"/>
              <w:autoSpaceDE w:val="0"/>
              <w:autoSpaceDN w:val="0"/>
              <w:adjustRightInd w:val="0"/>
              <w:jc w:val="both"/>
              <w:rPr>
                <w:rFonts w:cs="Arial"/>
                <w:bCs/>
                <w:szCs w:val="20"/>
              </w:rPr>
            </w:pPr>
          </w:p>
          <w:p w14:paraId="2741F830" w14:textId="77777777" w:rsidR="00AA1564" w:rsidRDefault="00000000" w:rsidP="00AA1564">
            <w:pPr>
              <w:pStyle w:val="ListParagraph"/>
              <w:widowControl w:val="0"/>
              <w:numPr>
                <w:ilvl w:val="0"/>
                <w:numId w:val="31"/>
              </w:numPr>
              <w:autoSpaceDE w:val="0"/>
              <w:autoSpaceDN w:val="0"/>
              <w:adjustRightInd w:val="0"/>
              <w:jc w:val="both"/>
              <w:rPr>
                <w:rFonts w:cs="Arial"/>
                <w:bCs/>
                <w:szCs w:val="20"/>
              </w:rPr>
            </w:pPr>
            <w:r>
              <w:rPr>
                <w:rFonts w:cs="Arial"/>
                <w:bCs/>
                <w:szCs w:val="20"/>
              </w:rPr>
              <w:t xml:space="preserve">SAP </w:t>
            </w:r>
            <w:r w:rsidR="007652F1">
              <w:rPr>
                <w:rFonts w:cs="Arial"/>
                <w:bCs/>
                <w:szCs w:val="20"/>
              </w:rPr>
              <w:t xml:space="preserve"> - &gt; Mule soft i</w:t>
            </w:r>
            <w:r w:rsidR="001E092B">
              <w:rPr>
                <w:rFonts w:cs="Arial"/>
                <w:bCs/>
                <w:szCs w:val="20"/>
              </w:rPr>
              <w:t xml:space="preserve">ntegration : </w:t>
            </w:r>
            <w:r w:rsidR="00E25A03">
              <w:rPr>
                <w:rFonts w:cs="Arial"/>
                <w:bCs/>
                <w:szCs w:val="20"/>
              </w:rPr>
              <w:t>Trigger idoc f</w:t>
            </w:r>
            <w:r w:rsidR="00AF7278">
              <w:rPr>
                <w:rFonts w:cs="Arial"/>
                <w:bCs/>
                <w:szCs w:val="20"/>
              </w:rPr>
              <w:t>rom VA01/VA02 with extended segments</w:t>
            </w:r>
            <w:r w:rsidR="005F3E6C">
              <w:rPr>
                <w:rFonts w:cs="Arial"/>
                <w:bCs/>
                <w:szCs w:val="20"/>
              </w:rPr>
              <w:t xml:space="preserve"> using output type</w:t>
            </w:r>
            <w:r w:rsidR="002B6E9F">
              <w:rPr>
                <w:rFonts w:cs="Arial"/>
                <w:bCs/>
                <w:szCs w:val="20"/>
              </w:rPr>
              <w:t xml:space="preserve"> </w:t>
            </w:r>
          </w:p>
          <w:p w14:paraId="28DB175D" w14:textId="77777777" w:rsidR="00B31FA2" w:rsidRPr="00784D45" w:rsidRDefault="00000000" w:rsidP="00784D45">
            <w:pPr>
              <w:pStyle w:val="ListParagraph"/>
              <w:widowControl w:val="0"/>
              <w:numPr>
                <w:ilvl w:val="0"/>
                <w:numId w:val="31"/>
              </w:numPr>
              <w:autoSpaceDE w:val="0"/>
              <w:autoSpaceDN w:val="0"/>
              <w:adjustRightInd w:val="0"/>
              <w:jc w:val="both"/>
              <w:rPr>
                <w:rFonts w:cs="Arial"/>
                <w:bCs/>
                <w:szCs w:val="20"/>
              </w:rPr>
            </w:pPr>
            <w:r>
              <w:rPr>
                <w:rFonts w:cs="Arial"/>
                <w:bCs/>
                <w:szCs w:val="20"/>
              </w:rPr>
              <w:t xml:space="preserve">Generating shipment </w:t>
            </w:r>
            <w:r w:rsidR="004559CF">
              <w:rPr>
                <w:rFonts w:cs="Arial"/>
                <w:bCs/>
                <w:szCs w:val="20"/>
              </w:rPr>
              <w:t xml:space="preserve">outbound </w:t>
            </w:r>
            <w:r>
              <w:rPr>
                <w:rFonts w:cs="Arial"/>
                <w:bCs/>
                <w:szCs w:val="20"/>
              </w:rPr>
              <w:t>idoc</w:t>
            </w:r>
            <w:r w:rsidR="00102554">
              <w:rPr>
                <w:rFonts w:cs="Arial"/>
                <w:bCs/>
                <w:szCs w:val="20"/>
              </w:rPr>
              <w:t xml:space="preserve"> from VT01N/VT02N</w:t>
            </w:r>
            <w:r>
              <w:rPr>
                <w:rFonts w:cs="Arial"/>
                <w:bCs/>
                <w:szCs w:val="20"/>
              </w:rPr>
              <w:t xml:space="preserve"> using output type</w:t>
            </w:r>
            <w:r w:rsidR="0050672F">
              <w:rPr>
                <w:rFonts w:cs="Arial"/>
                <w:bCs/>
                <w:szCs w:val="20"/>
              </w:rPr>
              <w:t xml:space="preserve"> ZK12 , ZK13</w:t>
            </w:r>
            <w:r>
              <w:rPr>
                <w:rFonts w:cs="Arial"/>
                <w:bCs/>
                <w:szCs w:val="20"/>
              </w:rPr>
              <w:t>.</w:t>
            </w:r>
          </w:p>
          <w:p w14:paraId="781C2106" w14:textId="77777777" w:rsidR="003D489A" w:rsidRPr="003D489A" w:rsidRDefault="00000000" w:rsidP="003D489A">
            <w:pPr>
              <w:pStyle w:val="ListParagraph"/>
              <w:widowControl w:val="0"/>
              <w:numPr>
                <w:ilvl w:val="0"/>
                <w:numId w:val="31"/>
              </w:numPr>
              <w:autoSpaceDE w:val="0"/>
              <w:autoSpaceDN w:val="0"/>
              <w:adjustRightInd w:val="0"/>
              <w:jc w:val="both"/>
              <w:rPr>
                <w:rFonts w:cs="Arial"/>
                <w:bCs/>
                <w:szCs w:val="20"/>
              </w:rPr>
            </w:pPr>
            <w:r>
              <w:rPr>
                <w:rFonts w:cs="Arial"/>
                <w:bCs/>
                <w:szCs w:val="20"/>
              </w:rPr>
              <w:t>REFX – Opcore Site Interface.</w:t>
            </w:r>
            <w:r w:rsidRPr="003D489A">
              <w:rPr>
                <w:rFonts w:cs="Arial"/>
                <w:bCs/>
                <w:szCs w:val="16"/>
                <w:lang w:val="de-DE"/>
              </w:rPr>
              <w:t>There are few characterstics that needs to be maintained via RE-FX wherein the data would be transferred from Site master data in RE-FX to site master data in Opcore.</w:t>
            </w:r>
          </w:p>
          <w:p w14:paraId="6A2BE601" w14:textId="77777777" w:rsidR="003D489A" w:rsidRDefault="00000000" w:rsidP="003D489A">
            <w:pPr>
              <w:pStyle w:val="ListParagraph"/>
              <w:widowControl w:val="0"/>
              <w:numPr>
                <w:ilvl w:val="0"/>
                <w:numId w:val="31"/>
              </w:numPr>
              <w:autoSpaceDE w:val="0"/>
              <w:autoSpaceDN w:val="0"/>
              <w:adjustRightInd w:val="0"/>
              <w:jc w:val="both"/>
              <w:rPr>
                <w:rFonts w:cs="Arial"/>
                <w:bCs/>
                <w:szCs w:val="20"/>
              </w:rPr>
            </w:pPr>
            <w:r>
              <w:rPr>
                <w:rFonts w:cs="Arial"/>
                <w:bCs/>
                <w:szCs w:val="20"/>
              </w:rPr>
              <w:t>RFC connection is used to maintain the connection between the two systems.</w:t>
            </w:r>
          </w:p>
          <w:p w14:paraId="312393E6" w14:textId="77777777" w:rsidR="003D489A" w:rsidRDefault="00000000" w:rsidP="003D489A">
            <w:pPr>
              <w:pStyle w:val="ListParagraph"/>
              <w:widowControl w:val="0"/>
              <w:numPr>
                <w:ilvl w:val="0"/>
                <w:numId w:val="31"/>
              </w:numPr>
              <w:autoSpaceDE w:val="0"/>
              <w:autoSpaceDN w:val="0"/>
              <w:adjustRightInd w:val="0"/>
              <w:jc w:val="both"/>
              <w:rPr>
                <w:rFonts w:cs="Arial"/>
                <w:bCs/>
                <w:szCs w:val="20"/>
              </w:rPr>
            </w:pPr>
            <w:r>
              <w:rPr>
                <w:rFonts w:cs="Arial"/>
                <w:bCs/>
                <w:szCs w:val="20"/>
              </w:rPr>
              <w:t>The data must be stored in the specified AL11 file path in the server system.</w:t>
            </w:r>
          </w:p>
          <w:p w14:paraId="3CEDA8BC" w14:textId="77777777" w:rsidR="00F85DBA" w:rsidRDefault="00000000" w:rsidP="003D489A">
            <w:pPr>
              <w:pStyle w:val="ListParagraph"/>
              <w:widowControl w:val="0"/>
              <w:numPr>
                <w:ilvl w:val="0"/>
                <w:numId w:val="31"/>
              </w:numPr>
              <w:autoSpaceDE w:val="0"/>
              <w:autoSpaceDN w:val="0"/>
              <w:adjustRightInd w:val="0"/>
              <w:jc w:val="both"/>
              <w:rPr>
                <w:rFonts w:cs="Arial"/>
                <w:bCs/>
                <w:szCs w:val="20"/>
              </w:rPr>
            </w:pPr>
            <w:r>
              <w:rPr>
                <w:rFonts w:cs="Arial"/>
                <w:bCs/>
                <w:szCs w:val="20"/>
              </w:rPr>
              <w:t>The data retrieval is based upon the last changed on date .Report runs through background job.</w:t>
            </w:r>
          </w:p>
          <w:p w14:paraId="046F0765" w14:textId="77777777" w:rsidR="002157E1" w:rsidRPr="003D489A" w:rsidRDefault="00000000" w:rsidP="003D489A">
            <w:pPr>
              <w:pStyle w:val="ListParagraph"/>
              <w:widowControl w:val="0"/>
              <w:numPr>
                <w:ilvl w:val="0"/>
                <w:numId w:val="31"/>
              </w:numPr>
              <w:autoSpaceDE w:val="0"/>
              <w:autoSpaceDN w:val="0"/>
              <w:adjustRightInd w:val="0"/>
              <w:jc w:val="both"/>
              <w:rPr>
                <w:rFonts w:cs="Arial"/>
                <w:bCs/>
                <w:szCs w:val="20"/>
              </w:rPr>
            </w:pPr>
            <w:r>
              <w:rPr>
                <w:rFonts w:cs="Arial"/>
                <w:bCs/>
                <w:szCs w:val="20"/>
              </w:rPr>
              <w:t>Returns back the message to s4 system.</w:t>
            </w:r>
          </w:p>
          <w:p w14:paraId="327B7207" w14:textId="77777777" w:rsidR="001A4042" w:rsidRPr="00B66C19" w:rsidRDefault="001A4042" w:rsidP="00B66C19">
            <w:pPr>
              <w:widowControl w:val="0"/>
              <w:autoSpaceDE w:val="0"/>
              <w:autoSpaceDN w:val="0"/>
              <w:adjustRightInd w:val="0"/>
              <w:jc w:val="both"/>
              <w:rPr>
                <w:rFonts w:cs="Arial"/>
                <w:bCs/>
                <w:szCs w:val="20"/>
              </w:rPr>
            </w:pPr>
          </w:p>
          <w:tbl>
            <w:tblPr>
              <w:tblpPr w:leftFromText="180" w:rightFromText="180" w:vertAnchor="text" w:horzAnchor="margin" w:tblpY="70"/>
              <w:tblW w:w="10093" w:type="dxa"/>
              <w:tblLayout w:type="fixed"/>
              <w:tblLook w:val="0000" w:firstRow="0" w:lastRow="0" w:firstColumn="0" w:lastColumn="0" w:noHBand="0" w:noVBand="0"/>
            </w:tblPr>
            <w:tblGrid>
              <w:gridCol w:w="10093"/>
            </w:tblGrid>
            <w:tr w:rsidR="003247EC" w14:paraId="37033710" w14:textId="77777777" w:rsidTr="00A014F8">
              <w:trPr>
                <w:trHeight w:val="279"/>
              </w:trPr>
              <w:tc>
                <w:tcPr>
                  <w:tcW w:w="10093" w:type="dxa"/>
                  <w:tcBorders>
                    <w:top w:val="nil"/>
                    <w:left w:val="nil"/>
                    <w:bottom w:val="nil"/>
                    <w:right w:val="nil"/>
                  </w:tcBorders>
                  <w:shd w:val="pct12" w:color="auto" w:fill="FFFFFF"/>
                </w:tcPr>
                <w:p w14:paraId="44D24332" w14:textId="77777777" w:rsidR="00A9743A" w:rsidRDefault="00000000" w:rsidP="00A9743A">
                  <w:pPr>
                    <w:pStyle w:val="Standard"/>
                    <w:tabs>
                      <w:tab w:val="left" w:pos="2820"/>
                    </w:tabs>
                    <w:jc w:val="both"/>
                    <w:rPr>
                      <w:rFonts w:ascii="Arial" w:hAnsi="Arial" w:cs="Arial"/>
                      <w:b/>
                      <w:bCs/>
                    </w:rPr>
                  </w:pPr>
                  <w:r>
                    <w:rPr>
                      <w:rFonts w:ascii="Arial" w:hAnsi="Arial" w:cs="Arial"/>
                      <w:b/>
                    </w:rPr>
                    <w:t>2</w:t>
                  </w:r>
                  <w:r w:rsidR="00E35283" w:rsidRPr="0069323D">
                    <w:rPr>
                      <w:rFonts w:ascii="Arial" w:hAnsi="Arial" w:cs="Arial"/>
                      <w:b/>
                    </w:rPr>
                    <w:t xml:space="preserve">) </w:t>
                  </w:r>
                  <w:r w:rsidR="00E35283" w:rsidRPr="0069323D">
                    <w:rPr>
                      <w:rFonts w:ascii="Arial" w:hAnsi="Arial" w:cs="Arial"/>
                      <w:b/>
                      <w:bCs/>
                    </w:rPr>
                    <w:t xml:space="preserve">Project Synopsis of SAP Application Development for  </w:t>
                  </w:r>
                  <w:r w:rsidR="00E35283">
                    <w:rPr>
                      <w:rFonts w:ascii="Arial" w:hAnsi="Arial" w:cs="Arial"/>
                      <w:b/>
                      <w:bCs/>
                    </w:rPr>
                    <w:t>Macys</w:t>
                  </w:r>
                </w:p>
                <w:p w14:paraId="5168A809" w14:textId="77777777" w:rsidR="00672702" w:rsidRPr="0069323D" w:rsidRDefault="00000000" w:rsidP="00A9743A">
                  <w:pPr>
                    <w:pStyle w:val="Standard"/>
                    <w:tabs>
                      <w:tab w:val="left" w:pos="2820"/>
                    </w:tabs>
                    <w:jc w:val="both"/>
                    <w:rPr>
                      <w:rFonts w:ascii="Arial" w:hAnsi="Arial" w:cs="Arial"/>
                      <w:b/>
                      <w:bCs/>
                    </w:rPr>
                  </w:pPr>
                  <w:r>
                    <w:rPr>
                      <w:rFonts w:ascii="Arial" w:hAnsi="Arial" w:cs="Arial"/>
                      <w:b/>
                      <w:bCs/>
                    </w:rPr>
                    <w:t xml:space="preserve">    Project Duration : (Dec 2019</w:t>
                  </w:r>
                  <w:r w:rsidR="00900E0B">
                    <w:rPr>
                      <w:rFonts w:ascii="Arial" w:hAnsi="Arial" w:cs="Arial"/>
                      <w:b/>
                      <w:bCs/>
                    </w:rPr>
                    <w:t xml:space="preserve"> to July 2021</w:t>
                  </w:r>
                  <w:r>
                    <w:rPr>
                      <w:rFonts w:ascii="Arial" w:hAnsi="Arial" w:cs="Arial"/>
                      <w:b/>
                      <w:bCs/>
                    </w:rPr>
                    <w:t>)</w:t>
                  </w:r>
                </w:p>
              </w:tc>
            </w:tr>
          </w:tbl>
          <w:p w14:paraId="116439D5" w14:textId="77777777" w:rsidR="00A9743A" w:rsidRPr="0069323D" w:rsidRDefault="00A9743A" w:rsidP="00A9743A">
            <w:pPr>
              <w:widowControl w:val="0"/>
              <w:autoSpaceDE w:val="0"/>
              <w:autoSpaceDN w:val="0"/>
              <w:adjustRightInd w:val="0"/>
              <w:jc w:val="both"/>
              <w:rPr>
                <w:rFonts w:cs="Arial"/>
                <w:b/>
                <w:bCs/>
                <w:szCs w:val="20"/>
              </w:rPr>
            </w:pPr>
          </w:p>
          <w:p w14:paraId="4D0B4BC3" w14:textId="77777777" w:rsidR="00A9743A" w:rsidRPr="00E00615" w:rsidRDefault="00000000" w:rsidP="00A9743A">
            <w:pPr>
              <w:shd w:val="clear" w:color="auto" w:fill="E5E5E5"/>
              <w:jc w:val="both"/>
              <w:rPr>
                <w:rFonts w:cs="Arial"/>
                <w:b/>
                <w:caps/>
                <w:szCs w:val="20"/>
              </w:rPr>
            </w:pPr>
            <w:r w:rsidRPr="00E00615">
              <w:rPr>
                <w:rFonts w:cs="Arial"/>
                <w:b/>
                <w:caps/>
                <w:szCs w:val="20"/>
              </w:rPr>
              <w:t>Client Description:</w:t>
            </w:r>
          </w:p>
          <w:p w14:paraId="45665833" w14:textId="77777777" w:rsidR="00A9743A" w:rsidRPr="00A9743A" w:rsidRDefault="00A9743A" w:rsidP="001C67B4">
            <w:pPr>
              <w:pStyle w:val="NormalArialNarrow"/>
              <w:framePr w:hSpace="0" w:wrap="auto" w:vAnchor="margin" w:hAnchor="text" w:yAlign="inline"/>
              <w:suppressOverlap w:val="0"/>
              <w:rPr>
                <w:rFonts w:ascii="Arial" w:hAnsi="Arial" w:cs="Arial"/>
                <w:szCs w:val="20"/>
              </w:rPr>
            </w:pPr>
          </w:p>
          <w:p w14:paraId="025266A3" w14:textId="77777777" w:rsidR="00A9743A" w:rsidRPr="00A9743A" w:rsidRDefault="00000000" w:rsidP="00A9743A">
            <w:pPr>
              <w:rPr>
                <w:rFonts w:cs="Arial"/>
                <w:szCs w:val="20"/>
              </w:rPr>
            </w:pPr>
            <w:r w:rsidRPr="00A9743A">
              <w:rPr>
                <w:rFonts w:cs="Arial"/>
                <w:szCs w:val="20"/>
              </w:rPr>
              <w:t xml:space="preserve">Macy’s, Inc. is one of the nation’s premier </w:t>
            </w:r>
            <w:r w:rsidR="00114B66" w:rsidRPr="00A9743A">
              <w:rPr>
                <w:rFonts w:cs="Arial"/>
                <w:szCs w:val="20"/>
              </w:rPr>
              <w:t>Omni channel</w:t>
            </w:r>
            <w:r w:rsidRPr="00A9743A">
              <w:rPr>
                <w:rFonts w:cs="Arial"/>
                <w:szCs w:val="20"/>
              </w:rPr>
              <w:t xml:space="preserve"> retailers, with fiscal 2015 sales of $27.1 billion. As of April 2, 2016, the company operates about 870 stores in 45 states,</w:t>
            </w:r>
          </w:p>
          <w:p w14:paraId="2E3820FB" w14:textId="77777777" w:rsidR="00A9743A" w:rsidRDefault="00A9743A" w:rsidP="00A9743A">
            <w:pPr>
              <w:pStyle w:val="PlainText"/>
              <w:jc w:val="both"/>
              <w:rPr>
                <w:rFonts w:ascii="Arial" w:hAnsi="Arial" w:cs="Arial"/>
                <w:b/>
                <w:caps/>
              </w:rPr>
            </w:pPr>
          </w:p>
          <w:p w14:paraId="3A5605A4" w14:textId="77777777" w:rsidR="00A9743A" w:rsidRPr="00E00615" w:rsidRDefault="00000000" w:rsidP="00A9743A">
            <w:pPr>
              <w:pStyle w:val="PlainText"/>
              <w:jc w:val="both"/>
              <w:rPr>
                <w:rFonts w:ascii="Arial" w:hAnsi="Arial" w:cs="Arial"/>
                <w:b/>
                <w:caps/>
              </w:rPr>
            </w:pPr>
            <w:r w:rsidRPr="00E00615">
              <w:rPr>
                <w:rFonts w:ascii="Arial" w:hAnsi="Arial" w:cs="Arial"/>
                <w:b/>
                <w:caps/>
              </w:rPr>
              <w:t>Role &amp; Responsibilities:</w:t>
            </w:r>
          </w:p>
          <w:p w14:paraId="112347DC" w14:textId="77777777" w:rsidR="00A9743A" w:rsidRPr="0069323D" w:rsidRDefault="00A9743A" w:rsidP="00A9743A">
            <w:pPr>
              <w:rPr>
                <w:rFonts w:cs="Arial"/>
                <w:b/>
                <w:szCs w:val="20"/>
              </w:rPr>
            </w:pPr>
          </w:p>
          <w:p w14:paraId="11889040" w14:textId="77777777" w:rsidR="007A2AA1" w:rsidRPr="0069323D" w:rsidRDefault="00000000" w:rsidP="007A2AA1">
            <w:pPr>
              <w:numPr>
                <w:ilvl w:val="0"/>
                <w:numId w:val="31"/>
              </w:numPr>
              <w:suppressAutoHyphens/>
              <w:jc w:val="both"/>
              <w:rPr>
                <w:rFonts w:cs="Arial"/>
                <w:szCs w:val="20"/>
              </w:rPr>
            </w:pPr>
            <w:r>
              <w:rPr>
                <w:rFonts w:cs="Arial"/>
                <w:szCs w:val="20"/>
              </w:rPr>
              <w:t>Analyzing standard issue for the customization configuration problem.</w:t>
            </w:r>
          </w:p>
          <w:p w14:paraId="3F12AC1C" w14:textId="77777777" w:rsidR="007A2AA1" w:rsidRDefault="00000000" w:rsidP="007A2AA1">
            <w:pPr>
              <w:numPr>
                <w:ilvl w:val="0"/>
                <w:numId w:val="31"/>
              </w:numPr>
              <w:tabs>
                <w:tab w:val="left" w:pos="5040"/>
              </w:tabs>
              <w:suppressAutoHyphens/>
              <w:jc w:val="both"/>
              <w:rPr>
                <w:rFonts w:cs="Arial"/>
                <w:szCs w:val="20"/>
              </w:rPr>
            </w:pPr>
            <w:r>
              <w:rPr>
                <w:rFonts w:cs="Arial"/>
                <w:szCs w:val="20"/>
              </w:rPr>
              <w:t xml:space="preserve">Charm process following for the </w:t>
            </w:r>
            <w:r w:rsidR="00DB13CA">
              <w:rPr>
                <w:rFonts w:cs="Arial"/>
                <w:szCs w:val="20"/>
              </w:rPr>
              <w:t>TR.</w:t>
            </w:r>
          </w:p>
          <w:p w14:paraId="4A61853D" w14:textId="77777777" w:rsidR="007A2AA1" w:rsidRDefault="00000000" w:rsidP="007A2AA1">
            <w:pPr>
              <w:numPr>
                <w:ilvl w:val="0"/>
                <w:numId w:val="31"/>
              </w:numPr>
              <w:tabs>
                <w:tab w:val="left" w:pos="5040"/>
              </w:tabs>
              <w:suppressAutoHyphens/>
              <w:jc w:val="both"/>
              <w:rPr>
                <w:rFonts w:cs="Arial"/>
                <w:szCs w:val="20"/>
              </w:rPr>
            </w:pPr>
            <w:r>
              <w:rPr>
                <w:rFonts w:cs="Arial"/>
                <w:szCs w:val="20"/>
              </w:rPr>
              <w:t>Production priority issues handling (Working tool – Service now)</w:t>
            </w:r>
          </w:p>
          <w:p w14:paraId="1A41518D" w14:textId="77777777" w:rsidR="007A2AA1" w:rsidRDefault="00000000" w:rsidP="007A2AA1">
            <w:pPr>
              <w:numPr>
                <w:ilvl w:val="0"/>
                <w:numId w:val="31"/>
              </w:numPr>
              <w:tabs>
                <w:tab w:val="left" w:pos="5040"/>
              </w:tabs>
              <w:suppressAutoHyphens/>
              <w:jc w:val="both"/>
              <w:rPr>
                <w:rFonts w:cs="Arial"/>
                <w:szCs w:val="20"/>
              </w:rPr>
            </w:pPr>
            <w:r>
              <w:rPr>
                <w:rFonts w:cs="Arial"/>
                <w:szCs w:val="20"/>
              </w:rPr>
              <w:lastRenderedPageBreak/>
              <w:t>Code review document preparation and upload in share point</w:t>
            </w:r>
          </w:p>
          <w:p w14:paraId="56E24046" w14:textId="77777777" w:rsidR="007A2AA1" w:rsidRDefault="00000000" w:rsidP="007A2AA1">
            <w:pPr>
              <w:numPr>
                <w:ilvl w:val="0"/>
                <w:numId w:val="31"/>
              </w:numPr>
              <w:tabs>
                <w:tab w:val="left" w:pos="5040"/>
              </w:tabs>
              <w:suppressAutoHyphens/>
              <w:jc w:val="both"/>
              <w:rPr>
                <w:rFonts w:cs="Arial"/>
                <w:szCs w:val="20"/>
              </w:rPr>
            </w:pPr>
            <w:r>
              <w:rPr>
                <w:rFonts w:cs="Arial"/>
                <w:szCs w:val="20"/>
              </w:rPr>
              <w:t xml:space="preserve">Versioning maintenance for the solution documentation and linked to the respective incident </w:t>
            </w:r>
          </w:p>
          <w:p w14:paraId="40C8A428" w14:textId="77777777" w:rsidR="00E95B24" w:rsidRPr="0069323D" w:rsidRDefault="00000000" w:rsidP="00E95B24">
            <w:pPr>
              <w:numPr>
                <w:ilvl w:val="0"/>
                <w:numId w:val="31"/>
              </w:numPr>
              <w:tabs>
                <w:tab w:val="left" w:pos="5040"/>
              </w:tabs>
              <w:suppressAutoHyphens/>
              <w:jc w:val="both"/>
              <w:rPr>
                <w:rFonts w:cs="Arial"/>
                <w:szCs w:val="20"/>
              </w:rPr>
            </w:pPr>
            <w:r>
              <w:rPr>
                <w:rFonts w:cs="Arial"/>
                <w:szCs w:val="20"/>
              </w:rPr>
              <w:t>Production incidents support.</w:t>
            </w:r>
          </w:p>
          <w:p w14:paraId="6C4E6D7E" w14:textId="77777777" w:rsidR="00A9743A" w:rsidRDefault="00A9743A" w:rsidP="00A9743A">
            <w:pPr>
              <w:rPr>
                <w:rFonts w:cs="Arial"/>
                <w:b/>
                <w:bCs/>
                <w:caps/>
                <w:szCs w:val="20"/>
              </w:rPr>
            </w:pPr>
          </w:p>
          <w:p w14:paraId="17CB683F" w14:textId="77777777" w:rsidR="003A311F" w:rsidRDefault="00000000" w:rsidP="00C7428B">
            <w:pPr>
              <w:rPr>
                <w:rFonts w:cs="Arial"/>
                <w:b/>
                <w:bCs/>
                <w:caps/>
                <w:szCs w:val="20"/>
              </w:rPr>
            </w:pPr>
            <w:r w:rsidRPr="00E00615">
              <w:rPr>
                <w:rFonts w:cs="Arial"/>
                <w:b/>
                <w:bCs/>
                <w:caps/>
                <w:szCs w:val="20"/>
              </w:rPr>
              <w:t>Important Objects Developed :</w:t>
            </w:r>
          </w:p>
          <w:p w14:paraId="716AFAE5" w14:textId="77777777" w:rsidR="00C7428B" w:rsidRPr="00C7428B" w:rsidRDefault="00C7428B" w:rsidP="00C7428B">
            <w:pPr>
              <w:rPr>
                <w:rFonts w:cs="Arial"/>
                <w:b/>
                <w:bCs/>
                <w:caps/>
                <w:szCs w:val="20"/>
              </w:rPr>
            </w:pPr>
          </w:p>
          <w:p w14:paraId="3028245E" w14:textId="77777777" w:rsidR="00F74D10" w:rsidRDefault="00F74D10" w:rsidP="008E37A6">
            <w:pPr>
              <w:widowControl w:val="0"/>
              <w:autoSpaceDE w:val="0"/>
              <w:autoSpaceDN w:val="0"/>
              <w:adjustRightInd w:val="0"/>
              <w:jc w:val="both"/>
              <w:rPr>
                <w:rFonts w:cs="Arial"/>
                <w:bCs/>
                <w:szCs w:val="20"/>
              </w:rPr>
            </w:pPr>
          </w:p>
          <w:p w14:paraId="0F0809AF" w14:textId="77777777" w:rsidR="00A82CA4" w:rsidRDefault="00000000" w:rsidP="0016560B">
            <w:pPr>
              <w:numPr>
                <w:ilvl w:val="0"/>
                <w:numId w:val="31"/>
              </w:numPr>
              <w:tabs>
                <w:tab w:val="left" w:pos="5040"/>
              </w:tabs>
              <w:suppressAutoHyphens/>
              <w:jc w:val="both"/>
              <w:rPr>
                <w:rFonts w:cs="Arial"/>
                <w:szCs w:val="20"/>
              </w:rPr>
            </w:pPr>
            <w:r>
              <w:rPr>
                <w:rFonts w:cs="Arial"/>
                <w:szCs w:val="20"/>
              </w:rPr>
              <w:t>Enhancement implementation for RECN tcode.</w:t>
            </w:r>
          </w:p>
          <w:p w14:paraId="426848C1" w14:textId="77777777" w:rsidR="00C7428B" w:rsidRDefault="00000000" w:rsidP="0016560B">
            <w:pPr>
              <w:numPr>
                <w:ilvl w:val="0"/>
                <w:numId w:val="31"/>
              </w:numPr>
              <w:tabs>
                <w:tab w:val="left" w:pos="5040"/>
              </w:tabs>
              <w:suppressAutoHyphens/>
              <w:jc w:val="both"/>
              <w:rPr>
                <w:rFonts w:cs="Arial"/>
                <w:szCs w:val="20"/>
              </w:rPr>
            </w:pPr>
            <w:r>
              <w:rPr>
                <w:rFonts w:cs="Arial"/>
                <w:szCs w:val="20"/>
              </w:rPr>
              <w:t>When the user changes the status from EDIT to EDCO and then save .a pop up must be generated to give the site and Reason for Change .</w:t>
            </w:r>
          </w:p>
          <w:p w14:paraId="35BBE736" w14:textId="77777777" w:rsidR="00D22044" w:rsidRDefault="00000000" w:rsidP="0016560B">
            <w:pPr>
              <w:numPr>
                <w:ilvl w:val="0"/>
                <w:numId w:val="31"/>
              </w:numPr>
              <w:tabs>
                <w:tab w:val="left" w:pos="5040"/>
              </w:tabs>
              <w:suppressAutoHyphens/>
              <w:jc w:val="both"/>
              <w:rPr>
                <w:rFonts w:cs="Arial"/>
                <w:szCs w:val="20"/>
              </w:rPr>
            </w:pPr>
            <w:r>
              <w:rPr>
                <w:rFonts w:cs="Arial"/>
                <w:szCs w:val="20"/>
              </w:rPr>
              <w:t>These fields are mandatory.</w:t>
            </w:r>
            <w:r w:rsidR="002157E1">
              <w:rPr>
                <w:rFonts w:cs="Arial"/>
                <w:szCs w:val="20"/>
              </w:rPr>
              <w:t xml:space="preserve"> </w:t>
            </w:r>
            <w:r>
              <w:rPr>
                <w:rFonts w:cs="Arial"/>
                <w:szCs w:val="20"/>
              </w:rPr>
              <w:t>Details must be saved into the custom table</w:t>
            </w:r>
            <w:r w:rsidR="008B0DFF">
              <w:rPr>
                <w:rFonts w:cs="Arial"/>
                <w:szCs w:val="20"/>
              </w:rPr>
              <w:t>.</w:t>
            </w:r>
          </w:p>
          <w:p w14:paraId="04A1C6F5" w14:textId="77777777" w:rsidR="002157E1" w:rsidRPr="002157E1" w:rsidRDefault="00000000" w:rsidP="002157E1">
            <w:pPr>
              <w:numPr>
                <w:ilvl w:val="0"/>
                <w:numId w:val="31"/>
              </w:numPr>
              <w:tabs>
                <w:tab w:val="left" w:pos="5040"/>
              </w:tabs>
              <w:suppressAutoHyphens/>
              <w:jc w:val="both"/>
              <w:rPr>
                <w:rFonts w:cs="Arial"/>
                <w:szCs w:val="20"/>
              </w:rPr>
            </w:pPr>
            <w:r>
              <w:rPr>
                <w:rFonts w:cs="Arial"/>
                <w:szCs w:val="20"/>
              </w:rPr>
              <w:t>The details must be sent to the approver through mail. Two level approval process.</w:t>
            </w:r>
          </w:p>
          <w:p w14:paraId="4D5A4B4B" w14:textId="77777777" w:rsidR="008B0DFF" w:rsidRPr="00841AB7" w:rsidRDefault="00000000" w:rsidP="0016560B">
            <w:pPr>
              <w:numPr>
                <w:ilvl w:val="0"/>
                <w:numId w:val="31"/>
              </w:numPr>
              <w:tabs>
                <w:tab w:val="left" w:pos="5040"/>
              </w:tabs>
              <w:suppressAutoHyphens/>
              <w:jc w:val="both"/>
              <w:rPr>
                <w:rFonts w:cs="Arial"/>
                <w:szCs w:val="20"/>
              </w:rPr>
            </w:pPr>
            <w:r>
              <w:rPr>
                <w:rFonts w:cs="Arial"/>
                <w:szCs w:val="20"/>
              </w:rPr>
              <w:t>In SOST we can check the mail .</w:t>
            </w:r>
          </w:p>
          <w:p w14:paraId="1C074F1F" w14:textId="77777777" w:rsidR="00A82CA4" w:rsidRDefault="00000000" w:rsidP="0016560B">
            <w:pPr>
              <w:numPr>
                <w:ilvl w:val="0"/>
                <w:numId w:val="31"/>
              </w:numPr>
              <w:tabs>
                <w:tab w:val="left" w:pos="5040"/>
              </w:tabs>
              <w:suppressAutoHyphens/>
              <w:jc w:val="both"/>
              <w:rPr>
                <w:rFonts w:cs="Arial"/>
                <w:szCs w:val="20"/>
              </w:rPr>
            </w:pPr>
            <w:r>
              <w:rPr>
                <w:rFonts w:cs="Arial"/>
                <w:szCs w:val="20"/>
              </w:rPr>
              <w:t>Custom Function module is developed .</w:t>
            </w:r>
          </w:p>
          <w:p w14:paraId="5F7307B1" w14:textId="77777777" w:rsidR="002157E1" w:rsidRDefault="00000000" w:rsidP="0016560B">
            <w:pPr>
              <w:numPr>
                <w:ilvl w:val="0"/>
                <w:numId w:val="31"/>
              </w:numPr>
              <w:tabs>
                <w:tab w:val="left" w:pos="5040"/>
              </w:tabs>
              <w:suppressAutoHyphens/>
              <w:jc w:val="both"/>
              <w:rPr>
                <w:rFonts w:cs="Arial"/>
                <w:szCs w:val="20"/>
              </w:rPr>
            </w:pPr>
            <w:r>
              <w:rPr>
                <w:rFonts w:cs="Arial"/>
                <w:szCs w:val="20"/>
              </w:rPr>
              <w:t>BADI’s are used to implement the logic.</w:t>
            </w:r>
          </w:p>
          <w:p w14:paraId="5AFAEA50" w14:textId="77777777" w:rsidR="002157E1" w:rsidRDefault="00000000" w:rsidP="002157E1">
            <w:pPr>
              <w:pStyle w:val="ListParagraph"/>
              <w:widowControl w:val="0"/>
              <w:numPr>
                <w:ilvl w:val="0"/>
                <w:numId w:val="31"/>
              </w:numPr>
              <w:autoSpaceDE w:val="0"/>
              <w:autoSpaceDN w:val="0"/>
              <w:adjustRightInd w:val="0"/>
              <w:jc w:val="both"/>
              <w:rPr>
                <w:rFonts w:cs="Arial"/>
                <w:bCs/>
                <w:szCs w:val="20"/>
              </w:rPr>
            </w:pPr>
            <w:r>
              <w:rPr>
                <w:rFonts w:cs="Arial"/>
                <w:bCs/>
                <w:szCs w:val="20"/>
              </w:rPr>
              <w:t>Mass upload of credit note and debit note creation with local and shared folder (.csv , .txt).</w:t>
            </w:r>
          </w:p>
          <w:p w14:paraId="66FBF72C" w14:textId="77777777" w:rsidR="002157E1" w:rsidRDefault="002157E1" w:rsidP="002157E1">
            <w:pPr>
              <w:tabs>
                <w:tab w:val="left" w:pos="5040"/>
              </w:tabs>
              <w:suppressAutoHyphens/>
              <w:ind w:left="720"/>
              <w:jc w:val="both"/>
              <w:rPr>
                <w:rFonts w:cs="Arial"/>
                <w:szCs w:val="20"/>
              </w:rPr>
            </w:pPr>
          </w:p>
          <w:p w14:paraId="6B463357" w14:textId="77777777" w:rsidR="00193C04" w:rsidRDefault="00193C04" w:rsidP="00193C04">
            <w:pPr>
              <w:tabs>
                <w:tab w:val="left" w:pos="5040"/>
              </w:tabs>
              <w:suppressAutoHyphens/>
              <w:jc w:val="both"/>
              <w:rPr>
                <w:rFonts w:cs="Arial"/>
                <w:szCs w:val="20"/>
              </w:rPr>
            </w:pPr>
          </w:p>
          <w:p w14:paraId="7F2C8112" w14:textId="77777777" w:rsidR="006D6392" w:rsidRPr="001F23DB" w:rsidRDefault="006D6392" w:rsidP="001D3C1F">
            <w:pPr>
              <w:rPr>
                <w:rFonts w:cs="Arial"/>
                <w:szCs w:val="20"/>
                <w:lang w:val="en-GB"/>
              </w:rPr>
            </w:pPr>
          </w:p>
          <w:tbl>
            <w:tblPr>
              <w:tblpPr w:leftFromText="180" w:rightFromText="180" w:vertAnchor="text" w:horzAnchor="margin" w:tblpY="70"/>
              <w:tblW w:w="10093" w:type="dxa"/>
              <w:tblLayout w:type="fixed"/>
              <w:tblLook w:val="0000" w:firstRow="0" w:lastRow="0" w:firstColumn="0" w:lastColumn="0" w:noHBand="0" w:noVBand="0"/>
            </w:tblPr>
            <w:tblGrid>
              <w:gridCol w:w="10093"/>
            </w:tblGrid>
            <w:tr w:rsidR="003247EC" w14:paraId="6B7A46D2" w14:textId="77777777">
              <w:trPr>
                <w:trHeight w:val="279"/>
              </w:trPr>
              <w:tc>
                <w:tcPr>
                  <w:tcW w:w="10093" w:type="dxa"/>
                  <w:tcBorders>
                    <w:top w:val="nil"/>
                    <w:left w:val="nil"/>
                    <w:bottom w:val="nil"/>
                    <w:right w:val="nil"/>
                  </w:tcBorders>
                  <w:shd w:val="pct12" w:color="auto" w:fill="FFFFFF"/>
                </w:tcPr>
                <w:p w14:paraId="6960821A" w14:textId="77777777" w:rsidR="00672702" w:rsidRDefault="00000000" w:rsidP="00724A94">
                  <w:pPr>
                    <w:pStyle w:val="Standard"/>
                    <w:tabs>
                      <w:tab w:val="left" w:pos="2820"/>
                    </w:tabs>
                    <w:jc w:val="both"/>
                    <w:rPr>
                      <w:rFonts w:ascii="Arial" w:hAnsi="Arial" w:cs="Arial"/>
                      <w:b/>
                      <w:bCs/>
                    </w:rPr>
                  </w:pPr>
                  <w:r>
                    <w:rPr>
                      <w:rFonts w:ascii="Arial" w:hAnsi="Arial" w:cs="Arial"/>
                      <w:b/>
                    </w:rPr>
                    <w:t>1</w:t>
                  </w:r>
                  <w:r w:rsidR="00E35283" w:rsidRPr="0069323D">
                    <w:rPr>
                      <w:rFonts w:ascii="Arial" w:hAnsi="Arial" w:cs="Arial"/>
                      <w:b/>
                    </w:rPr>
                    <w:t xml:space="preserve">) </w:t>
                  </w:r>
                  <w:r w:rsidR="00E35283" w:rsidRPr="0069323D">
                    <w:rPr>
                      <w:rFonts w:ascii="Arial" w:hAnsi="Arial" w:cs="Arial"/>
                      <w:b/>
                      <w:bCs/>
                    </w:rPr>
                    <w:t xml:space="preserve">Project Synopsis of SAP Application Development for  </w:t>
                  </w:r>
                  <w:r w:rsidR="00724A94" w:rsidRPr="0069323D">
                    <w:rPr>
                      <w:rFonts w:ascii="Arial" w:hAnsi="Arial" w:cs="Arial"/>
                      <w:b/>
                      <w:bCs/>
                    </w:rPr>
                    <w:t>Groz Engineering Tools Pvt Ltd</w:t>
                  </w:r>
                </w:p>
                <w:p w14:paraId="366C154F" w14:textId="77777777" w:rsidR="009126DA" w:rsidRPr="0069323D" w:rsidRDefault="00000000" w:rsidP="00724A94">
                  <w:pPr>
                    <w:pStyle w:val="Standard"/>
                    <w:tabs>
                      <w:tab w:val="left" w:pos="2820"/>
                    </w:tabs>
                    <w:jc w:val="both"/>
                    <w:rPr>
                      <w:rFonts w:ascii="Arial" w:hAnsi="Arial" w:cs="Arial"/>
                      <w:b/>
                      <w:bCs/>
                    </w:rPr>
                  </w:pPr>
                  <w:r>
                    <w:rPr>
                      <w:rFonts w:ascii="Arial" w:hAnsi="Arial" w:cs="Arial"/>
                      <w:b/>
                      <w:bCs/>
                    </w:rPr>
                    <w:t xml:space="preserve">    Project Duration : (July 2018 to Nov 2019)</w:t>
                  </w:r>
                </w:p>
              </w:tc>
            </w:tr>
          </w:tbl>
          <w:p w14:paraId="4CFBDF4C" w14:textId="77777777" w:rsidR="009126DA" w:rsidRPr="0069323D" w:rsidRDefault="009126DA" w:rsidP="008E37A6">
            <w:pPr>
              <w:widowControl w:val="0"/>
              <w:autoSpaceDE w:val="0"/>
              <w:autoSpaceDN w:val="0"/>
              <w:adjustRightInd w:val="0"/>
              <w:jc w:val="both"/>
              <w:rPr>
                <w:rFonts w:cs="Arial"/>
                <w:b/>
                <w:bCs/>
                <w:szCs w:val="20"/>
              </w:rPr>
            </w:pPr>
          </w:p>
          <w:p w14:paraId="75B24DEF" w14:textId="77777777" w:rsidR="0024647C" w:rsidRPr="00A2034A" w:rsidRDefault="00000000" w:rsidP="00A2034A">
            <w:pPr>
              <w:shd w:val="clear" w:color="auto" w:fill="E5E5E5"/>
              <w:jc w:val="both"/>
              <w:rPr>
                <w:rFonts w:cs="Arial"/>
                <w:b/>
                <w:caps/>
                <w:szCs w:val="20"/>
              </w:rPr>
            </w:pPr>
            <w:r w:rsidRPr="00E00615">
              <w:rPr>
                <w:rFonts w:cs="Arial"/>
                <w:b/>
                <w:caps/>
                <w:szCs w:val="20"/>
              </w:rPr>
              <w:t>Client Description:</w:t>
            </w:r>
          </w:p>
          <w:p w14:paraId="5464B62B" w14:textId="77777777" w:rsidR="008E6F03" w:rsidRDefault="00000000" w:rsidP="008469EA">
            <w:pPr>
              <w:ind w:left="2520" w:hanging="2520"/>
              <w:jc w:val="both"/>
              <w:rPr>
                <w:rFonts w:cs="Arial"/>
                <w:szCs w:val="20"/>
              </w:rPr>
            </w:pPr>
            <w:r w:rsidRPr="0069323D">
              <w:rPr>
                <w:rFonts w:cs="Arial"/>
                <w:szCs w:val="20"/>
              </w:rPr>
              <w:t xml:space="preserve">Groz manufactures high quality engineering products through its ultra- modern manufacturing  facilityand </w:t>
            </w:r>
          </w:p>
          <w:p w14:paraId="36AD82A3" w14:textId="77777777" w:rsidR="008E6F03" w:rsidRDefault="00000000" w:rsidP="008469EA">
            <w:pPr>
              <w:ind w:left="2520" w:hanging="2520"/>
              <w:jc w:val="both"/>
              <w:rPr>
                <w:rFonts w:cs="Arial"/>
                <w:szCs w:val="20"/>
              </w:rPr>
            </w:pPr>
            <w:r w:rsidRPr="0069323D">
              <w:rPr>
                <w:rFonts w:cs="Arial"/>
                <w:szCs w:val="20"/>
              </w:rPr>
              <w:t>Focusing</w:t>
            </w:r>
            <w:r w:rsidR="00242BB7" w:rsidRPr="0069323D">
              <w:rPr>
                <w:rFonts w:cs="Arial"/>
                <w:szCs w:val="20"/>
              </w:rPr>
              <w:t xml:space="preserve"> on churningout the best quality product for complete customer satisfaction. </w:t>
            </w:r>
            <w:r w:rsidR="0003526F" w:rsidRPr="0069323D">
              <w:rPr>
                <w:rFonts w:cs="Arial"/>
                <w:szCs w:val="20"/>
              </w:rPr>
              <w:t>Groz operate i</w:t>
            </w:r>
            <w:r>
              <w:rPr>
                <w:rFonts w:cs="Arial"/>
                <w:szCs w:val="20"/>
              </w:rPr>
              <w:t>three</w:t>
            </w:r>
          </w:p>
          <w:p w14:paraId="39797A16" w14:textId="77777777" w:rsidR="008E6F03" w:rsidRDefault="00000000" w:rsidP="008E6F03">
            <w:pPr>
              <w:ind w:left="2520" w:hanging="2520"/>
              <w:jc w:val="both"/>
              <w:rPr>
                <w:rFonts w:cs="Arial"/>
                <w:szCs w:val="20"/>
              </w:rPr>
            </w:pPr>
            <w:r>
              <w:rPr>
                <w:rFonts w:cs="Arial"/>
                <w:szCs w:val="20"/>
              </w:rPr>
              <w:t xml:space="preserve">broad categories of </w:t>
            </w:r>
            <w:r w:rsidR="005C781D">
              <w:rPr>
                <w:rFonts w:cs="Arial"/>
                <w:szCs w:val="20"/>
              </w:rPr>
              <w:t>tools</w:t>
            </w:r>
            <w:r w:rsidR="005C781D" w:rsidRPr="0069323D">
              <w:rPr>
                <w:rFonts w:cs="Arial"/>
                <w:szCs w:val="20"/>
              </w:rPr>
              <w:t xml:space="preserve"> which</w:t>
            </w:r>
            <w:r w:rsidR="0003526F" w:rsidRPr="0069323D">
              <w:rPr>
                <w:rFonts w:cs="Arial"/>
                <w:szCs w:val="20"/>
              </w:rPr>
              <w:t xml:space="preserve"> are: Precision Engineering Tools, Professional Hand Tools,</w:t>
            </w:r>
            <w:r w:rsidR="00ED1BB8" w:rsidRPr="0069323D">
              <w:rPr>
                <w:rFonts w:cs="Arial"/>
                <w:szCs w:val="20"/>
              </w:rPr>
              <w:t>l</w:t>
            </w:r>
            <w:r>
              <w:rPr>
                <w:rFonts w:cs="Arial"/>
                <w:szCs w:val="20"/>
              </w:rPr>
              <w:t>ubrication</w:t>
            </w:r>
          </w:p>
          <w:p w14:paraId="044D73CA" w14:textId="77777777" w:rsidR="0003526F" w:rsidRPr="0069323D" w:rsidRDefault="00000000" w:rsidP="008E6F03">
            <w:pPr>
              <w:ind w:left="2520" w:hanging="2520"/>
              <w:jc w:val="both"/>
              <w:rPr>
                <w:rFonts w:cs="Arial"/>
                <w:szCs w:val="20"/>
              </w:rPr>
            </w:pPr>
            <w:r w:rsidRPr="0069323D">
              <w:rPr>
                <w:rFonts w:cs="Arial"/>
                <w:szCs w:val="20"/>
              </w:rPr>
              <w:t>Equipment</w:t>
            </w:r>
            <w:r w:rsidR="00647FF6" w:rsidRPr="0069323D">
              <w:rPr>
                <w:rFonts w:cs="Arial"/>
                <w:szCs w:val="20"/>
              </w:rPr>
              <w:t>.</w:t>
            </w:r>
          </w:p>
          <w:p w14:paraId="2A5FBF09" w14:textId="77777777" w:rsidR="009126DA" w:rsidRPr="00E00615" w:rsidRDefault="00000000" w:rsidP="00647FF6">
            <w:pPr>
              <w:pStyle w:val="PlainText"/>
              <w:jc w:val="both"/>
              <w:rPr>
                <w:rFonts w:ascii="Arial" w:hAnsi="Arial" w:cs="Arial"/>
                <w:b/>
                <w:caps/>
              </w:rPr>
            </w:pPr>
            <w:r w:rsidRPr="00E00615">
              <w:rPr>
                <w:rFonts w:ascii="Arial" w:hAnsi="Arial" w:cs="Arial"/>
                <w:b/>
                <w:caps/>
              </w:rPr>
              <w:t>Role &amp; Responsibilities:</w:t>
            </w:r>
          </w:p>
          <w:p w14:paraId="36308E04" w14:textId="77777777" w:rsidR="009126DA" w:rsidRPr="0069323D" w:rsidRDefault="009126DA" w:rsidP="008E37A6">
            <w:pPr>
              <w:rPr>
                <w:rFonts w:cs="Arial"/>
                <w:b/>
                <w:szCs w:val="20"/>
              </w:rPr>
            </w:pPr>
          </w:p>
          <w:p w14:paraId="7FC50FCF" w14:textId="77777777" w:rsidR="009126DA" w:rsidRPr="0069323D" w:rsidRDefault="00000000" w:rsidP="0016560B">
            <w:pPr>
              <w:numPr>
                <w:ilvl w:val="0"/>
                <w:numId w:val="31"/>
              </w:numPr>
              <w:suppressAutoHyphens/>
              <w:jc w:val="both"/>
              <w:rPr>
                <w:rFonts w:cs="Arial"/>
                <w:szCs w:val="20"/>
              </w:rPr>
            </w:pPr>
            <w:r w:rsidRPr="0069323D">
              <w:rPr>
                <w:rFonts w:cs="Arial"/>
                <w:szCs w:val="20"/>
              </w:rPr>
              <w:t>Analyzing the Functional Inputs.</w:t>
            </w:r>
          </w:p>
          <w:p w14:paraId="45FC68AB" w14:textId="77777777" w:rsidR="009126DA" w:rsidRPr="0069323D" w:rsidRDefault="00000000" w:rsidP="0016560B">
            <w:pPr>
              <w:numPr>
                <w:ilvl w:val="0"/>
                <w:numId w:val="31"/>
              </w:numPr>
              <w:tabs>
                <w:tab w:val="left" w:pos="5040"/>
              </w:tabs>
              <w:suppressAutoHyphens/>
              <w:jc w:val="both"/>
              <w:rPr>
                <w:rFonts w:cs="Arial"/>
                <w:szCs w:val="20"/>
              </w:rPr>
            </w:pPr>
            <w:r w:rsidRPr="0069323D">
              <w:rPr>
                <w:rFonts w:cs="Arial"/>
                <w:szCs w:val="20"/>
              </w:rPr>
              <w:t>Development of Technical specification documents for the developments assigned.</w:t>
            </w:r>
          </w:p>
          <w:p w14:paraId="7F483452" w14:textId="77777777" w:rsidR="009126DA" w:rsidRPr="0069323D" w:rsidRDefault="00000000" w:rsidP="0016560B">
            <w:pPr>
              <w:numPr>
                <w:ilvl w:val="0"/>
                <w:numId w:val="31"/>
              </w:numPr>
              <w:tabs>
                <w:tab w:val="left" w:pos="5040"/>
              </w:tabs>
              <w:suppressAutoHyphens/>
              <w:jc w:val="both"/>
              <w:rPr>
                <w:rFonts w:cs="Arial"/>
                <w:szCs w:val="20"/>
              </w:rPr>
            </w:pPr>
            <w:r w:rsidRPr="0069323D">
              <w:rPr>
                <w:rFonts w:cs="Arial"/>
                <w:szCs w:val="20"/>
              </w:rPr>
              <w:t>Object development and review of the development requests assigned.</w:t>
            </w:r>
          </w:p>
          <w:p w14:paraId="100C2394" w14:textId="77777777" w:rsidR="009126DA" w:rsidRDefault="00000000" w:rsidP="0016560B">
            <w:pPr>
              <w:numPr>
                <w:ilvl w:val="0"/>
                <w:numId w:val="31"/>
              </w:numPr>
              <w:tabs>
                <w:tab w:val="left" w:pos="5040"/>
              </w:tabs>
              <w:suppressAutoHyphens/>
              <w:jc w:val="both"/>
              <w:rPr>
                <w:rFonts w:cs="Arial"/>
                <w:szCs w:val="20"/>
              </w:rPr>
            </w:pPr>
            <w:r w:rsidRPr="0069323D">
              <w:rPr>
                <w:rFonts w:cs="Arial"/>
                <w:szCs w:val="20"/>
              </w:rPr>
              <w:t>Interacting with functional team to resolve the issues in the given objects.</w:t>
            </w:r>
          </w:p>
          <w:p w14:paraId="3CBDACEC" w14:textId="77777777" w:rsidR="008C325A" w:rsidRDefault="008C325A" w:rsidP="00C6101E">
            <w:pPr>
              <w:rPr>
                <w:rFonts w:cs="Arial"/>
                <w:szCs w:val="20"/>
              </w:rPr>
            </w:pPr>
          </w:p>
          <w:p w14:paraId="539FB080" w14:textId="77777777" w:rsidR="004C6A37" w:rsidRPr="00C6101E" w:rsidRDefault="00000000" w:rsidP="00C6101E">
            <w:pPr>
              <w:rPr>
                <w:rFonts w:cs="Arial"/>
                <w:b/>
                <w:bCs/>
                <w:caps/>
                <w:szCs w:val="20"/>
              </w:rPr>
            </w:pPr>
            <w:r w:rsidRPr="00E00615">
              <w:rPr>
                <w:rFonts w:cs="Arial"/>
                <w:b/>
                <w:bCs/>
                <w:caps/>
                <w:szCs w:val="20"/>
              </w:rPr>
              <w:t>Important Objects Developed :</w:t>
            </w:r>
          </w:p>
          <w:p w14:paraId="30430561" w14:textId="77777777" w:rsidR="0015537E" w:rsidRDefault="0015537E" w:rsidP="0015537E"/>
          <w:p w14:paraId="16321CC7" w14:textId="77777777" w:rsidR="0040732A" w:rsidRPr="0040732A" w:rsidRDefault="00000000" w:rsidP="0040732A">
            <w:pPr>
              <w:pStyle w:val="PlainText"/>
              <w:jc w:val="both"/>
              <w:rPr>
                <w:rFonts w:ascii="Arial" w:hAnsi="Arial" w:cs="Arial"/>
                <w:b/>
                <w:caps/>
              </w:rPr>
            </w:pPr>
            <w:r w:rsidRPr="0040732A">
              <w:rPr>
                <w:rFonts w:ascii="Arial" w:hAnsi="Arial" w:cs="Arial"/>
                <w:b/>
                <w:caps/>
              </w:rPr>
              <w:t>Report</w:t>
            </w:r>
          </w:p>
          <w:p w14:paraId="1B86BD29" w14:textId="77777777" w:rsidR="00746015" w:rsidRDefault="00000000" w:rsidP="0040732A">
            <w:pPr>
              <w:pStyle w:val="ListParagraph"/>
              <w:widowControl w:val="0"/>
              <w:numPr>
                <w:ilvl w:val="0"/>
                <w:numId w:val="31"/>
              </w:numPr>
              <w:autoSpaceDE w:val="0"/>
              <w:autoSpaceDN w:val="0"/>
              <w:adjustRightInd w:val="0"/>
              <w:jc w:val="both"/>
              <w:rPr>
                <w:rFonts w:cs="Arial"/>
                <w:bCs/>
                <w:szCs w:val="20"/>
              </w:rPr>
            </w:pPr>
            <w:r>
              <w:rPr>
                <w:rFonts w:cs="Arial"/>
                <w:bCs/>
                <w:szCs w:val="20"/>
              </w:rPr>
              <w:t>To Derive Management unit and sub entity  .</w:t>
            </w:r>
          </w:p>
          <w:p w14:paraId="1B139095" w14:textId="77777777" w:rsidR="007C0275" w:rsidRDefault="00000000" w:rsidP="0040732A">
            <w:pPr>
              <w:pStyle w:val="ListParagraph"/>
              <w:widowControl w:val="0"/>
              <w:numPr>
                <w:ilvl w:val="0"/>
                <w:numId w:val="31"/>
              </w:numPr>
              <w:autoSpaceDE w:val="0"/>
              <w:autoSpaceDN w:val="0"/>
              <w:adjustRightInd w:val="0"/>
              <w:jc w:val="both"/>
              <w:rPr>
                <w:rFonts w:cs="Arial"/>
                <w:bCs/>
                <w:szCs w:val="20"/>
              </w:rPr>
            </w:pPr>
            <w:r>
              <w:rPr>
                <w:rFonts w:cs="Arial"/>
                <w:bCs/>
                <w:szCs w:val="20"/>
              </w:rPr>
              <w:t>Select screen is designed to fetch the details.</w:t>
            </w:r>
          </w:p>
          <w:p w14:paraId="589E70EE" w14:textId="77777777" w:rsidR="007C0275" w:rsidRDefault="00000000" w:rsidP="0040732A">
            <w:pPr>
              <w:pStyle w:val="ListParagraph"/>
              <w:widowControl w:val="0"/>
              <w:numPr>
                <w:ilvl w:val="0"/>
                <w:numId w:val="31"/>
              </w:numPr>
              <w:autoSpaceDE w:val="0"/>
              <w:autoSpaceDN w:val="0"/>
              <w:adjustRightInd w:val="0"/>
              <w:jc w:val="both"/>
              <w:rPr>
                <w:rFonts w:cs="Arial"/>
                <w:bCs/>
                <w:szCs w:val="20"/>
              </w:rPr>
            </w:pPr>
            <w:r>
              <w:rPr>
                <w:rFonts w:cs="Arial"/>
                <w:bCs/>
                <w:szCs w:val="20"/>
              </w:rPr>
              <w:t>Once the data is retrieved based upon the certain conditions management unit and sub entity are filled.</w:t>
            </w:r>
          </w:p>
          <w:p w14:paraId="515F3B44" w14:textId="77777777" w:rsidR="007C0275" w:rsidRDefault="00000000" w:rsidP="0040732A">
            <w:pPr>
              <w:pStyle w:val="ListParagraph"/>
              <w:widowControl w:val="0"/>
              <w:numPr>
                <w:ilvl w:val="0"/>
                <w:numId w:val="31"/>
              </w:numPr>
              <w:autoSpaceDE w:val="0"/>
              <w:autoSpaceDN w:val="0"/>
              <w:adjustRightInd w:val="0"/>
              <w:jc w:val="both"/>
              <w:rPr>
                <w:rFonts w:cs="Arial"/>
                <w:bCs/>
                <w:szCs w:val="20"/>
              </w:rPr>
            </w:pPr>
            <w:r>
              <w:rPr>
                <w:rFonts w:cs="Arial"/>
                <w:bCs/>
                <w:szCs w:val="20"/>
              </w:rPr>
              <w:t>CDS view is implemented to get the data from anla, acdoca tables.</w:t>
            </w:r>
          </w:p>
          <w:p w14:paraId="4D71939E" w14:textId="77777777" w:rsidR="007C0275" w:rsidRDefault="00000000" w:rsidP="0040732A">
            <w:pPr>
              <w:pStyle w:val="ListParagraph"/>
              <w:widowControl w:val="0"/>
              <w:numPr>
                <w:ilvl w:val="0"/>
                <w:numId w:val="31"/>
              </w:numPr>
              <w:autoSpaceDE w:val="0"/>
              <w:autoSpaceDN w:val="0"/>
              <w:adjustRightInd w:val="0"/>
              <w:jc w:val="both"/>
              <w:rPr>
                <w:rFonts w:cs="Arial"/>
                <w:bCs/>
                <w:szCs w:val="20"/>
              </w:rPr>
            </w:pPr>
            <w:r>
              <w:rPr>
                <w:rFonts w:cs="Arial"/>
                <w:bCs/>
                <w:szCs w:val="20"/>
              </w:rPr>
              <w:t>Parameterized CDS view is implemented by passing the year to optimize the CDS View.</w:t>
            </w:r>
          </w:p>
          <w:p w14:paraId="1938EE2A" w14:textId="77777777" w:rsidR="007C0275" w:rsidRPr="0040732A" w:rsidRDefault="007C0275" w:rsidP="007C0275">
            <w:pPr>
              <w:pStyle w:val="ListParagraph"/>
              <w:widowControl w:val="0"/>
              <w:autoSpaceDE w:val="0"/>
              <w:autoSpaceDN w:val="0"/>
              <w:adjustRightInd w:val="0"/>
              <w:jc w:val="both"/>
              <w:rPr>
                <w:rFonts w:cs="Arial"/>
                <w:bCs/>
                <w:szCs w:val="20"/>
              </w:rPr>
            </w:pPr>
          </w:p>
          <w:p w14:paraId="38158BF6" w14:textId="77777777" w:rsidR="007C3AA3" w:rsidRDefault="007C3AA3" w:rsidP="004A18F8">
            <w:pPr>
              <w:jc w:val="both"/>
              <w:rPr>
                <w:rFonts w:cs="Arial"/>
                <w:szCs w:val="20"/>
              </w:rPr>
            </w:pPr>
          </w:p>
          <w:p w14:paraId="2DA739E1" w14:textId="77777777" w:rsidR="00E53322" w:rsidRPr="0070670B" w:rsidRDefault="00E53322" w:rsidP="007C0275">
            <w:pPr>
              <w:autoSpaceDE w:val="0"/>
              <w:autoSpaceDN w:val="0"/>
              <w:adjustRightInd w:val="0"/>
              <w:ind w:left="720"/>
              <w:jc w:val="both"/>
              <w:rPr>
                <w:rFonts w:cs="Arial"/>
                <w:szCs w:val="20"/>
              </w:rPr>
            </w:pPr>
          </w:p>
        </w:tc>
      </w:tr>
    </w:tbl>
    <w:p w14:paraId="37288221" w14:textId="77777777" w:rsidR="00AE449F" w:rsidRPr="0069323D" w:rsidRDefault="00AE449F" w:rsidP="00AE449F">
      <w:pPr>
        <w:rPr>
          <w:rFonts w:cs="Arial"/>
          <w:szCs w:val="20"/>
        </w:rPr>
      </w:pPr>
    </w:p>
    <w:p w14:paraId="28150C93" w14:textId="77777777" w:rsidR="00F97CBE" w:rsidRPr="0069323D" w:rsidRDefault="00F97CBE" w:rsidP="00AE449F">
      <w:pPr>
        <w:rPr>
          <w:rFonts w:cs="Arial"/>
          <w:szCs w:val="20"/>
        </w:rPr>
      </w:pPr>
    </w:p>
    <w:p w14:paraId="4A901C0C" w14:textId="77777777" w:rsidR="00F97CBE" w:rsidRPr="0069323D" w:rsidRDefault="00F97CBE" w:rsidP="00AE449F">
      <w:pPr>
        <w:rPr>
          <w:rFonts w:cs="Arial"/>
          <w:szCs w:val="20"/>
        </w:rPr>
      </w:pPr>
    </w:p>
    <w:p w14:paraId="1590DE7D" w14:textId="77777777" w:rsidR="00F97CBE" w:rsidRPr="0069323D" w:rsidRDefault="00F97CBE" w:rsidP="00AE449F">
      <w:pPr>
        <w:rPr>
          <w:rFonts w:cs="Arial"/>
          <w:szCs w:val="20"/>
        </w:rPr>
      </w:pPr>
    </w:p>
    <w:p w14:paraId="71B42AFD" w14:textId="77777777" w:rsidR="00F97CBE" w:rsidRPr="0069323D" w:rsidRDefault="00F97CBE" w:rsidP="00AE449F">
      <w:pPr>
        <w:rPr>
          <w:rFonts w:cs="Arial"/>
          <w:szCs w:val="20"/>
        </w:rPr>
      </w:pPr>
    </w:p>
    <w:p w14:paraId="27E213FD" w14:textId="77777777" w:rsidR="001E7B1C" w:rsidRPr="0069323D" w:rsidRDefault="001E7B1C" w:rsidP="00AE449F">
      <w:pPr>
        <w:rPr>
          <w:rFonts w:cs="Arial"/>
          <w:szCs w:val="20"/>
        </w:rPr>
      </w:pPr>
    </w:p>
    <w:p w14:paraId="27258FED" w14:textId="77777777" w:rsidR="001E7B1C" w:rsidRPr="0069323D" w:rsidRDefault="001E7B1C" w:rsidP="00AE449F">
      <w:pPr>
        <w:rPr>
          <w:rFonts w:cs="Arial"/>
          <w:szCs w:val="20"/>
        </w:rPr>
      </w:pPr>
    </w:p>
    <w:p w14:paraId="670F47B8" w14:textId="77777777" w:rsidR="001E7B1C" w:rsidRPr="0069323D" w:rsidRDefault="00000000" w:rsidP="00AE449F">
      <w:pPr>
        <w:rPr>
          <w:rFonts w:cs="Arial"/>
          <w:szCs w:val="20"/>
        </w:rPr>
      </w:pPr>
      <w:r>
        <w:rPr>
          <w:noProof/>
        </w:rPr>
        <w:drawing>
          <wp:anchor distT="0" distB="0" distL="114300" distR="114300" simplePos="0" relativeHeight="251658240" behindDoc="0" locked="0" layoutInCell="1" allowOverlap="1" wp14:anchorId="503F48C4" wp14:editId="26D768C3">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47769" name="Picture 2"/>
                    <pic:cNvPicPr>
                      <a:picLocks noChangeAspect="1" noChangeArrowheads="1"/>
                    </pic:cNvPicPr>
                  </pic:nvPicPr>
                  <pic:blipFill>
                    <a:blip r:link="rId8">
                      <a:extLst>
                        <a:ext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w14:anchorId="30DAC759">
          <v:shape id="_x0000_s1026" type="#_x0000_t75" style="position:absolute;margin-left:0;margin-top:0;width:1pt;height:1pt;z-index:251659264;mso-position-horizontal-relative:text;mso-position-vertical-relative:text">
            <v:imagedata r:id="rId9"/>
          </v:shape>
        </w:pict>
      </w:r>
    </w:p>
    <w:sectPr w:rsidR="001E7B1C" w:rsidRPr="0069323D" w:rsidSect="00302E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E4391" w14:textId="77777777" w:rsidR="00325F1C" w:rsidRDefault="00325F1C">
      <w:r>
        <w:separator/>
      </w:r>
    </w:p>
  </w:endnote>
  <w:endnote w:type="continuationSeparator" w:id="0">
    <w:p w14:paraId="07D8A6BA" w14:textId="77777777" w:rsidR="00325F1C" w:rsidRDefault="003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DI SUED Office">
    <w:altName w:val="Calibri"/>
    <w:charset w:val="00"/>
    <w:family w:val="auto"/>
    <w:pitch w:val="variable"/>
    <w:sig w:usb0="800002AF" w:usb1="5000004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8A99B" w14:textId="77777777" w:rsidR="00325F1C" w:rsidRDefault="00325F1C">
      <w:r>
        <w:separator/>
      </w:r>
    </w:p>
  </w:footnote>
  <w:footnote w:type="continuationSeparator" w:id="0">
    <w:p w14:paraId="754FF0E7" w14:textId="77777777" w:rsidR="00325F1C" w:rsidRDefault="003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A2646" w14:textId="77777777" w:rsidR="00F30C9A" w:rsidRDefault="00000000" w:rsidP="009D6D84">
    <w:pPr>
      <w:pStyle w:val="Header"/>
      <w:jc w:val="right"/>
    </w:pPr>
    <w:r>
      <w:rPr>
        <w:noProof/>
      </w:rPr>
      <mc:AlternateContent>
        <mc:Choice Requires="wps">
          <w:drawing>
            <wp:anchor distT="0" distB="0" distL="114300" distR="114300" simplePos="0" relativeHeight="251658240" behindDoc="0" locked="0" layoutInCell="0" allowOverlap="1" wp14:anchorId="22D9516A" wp14:editId="061521EF">
              <wp:simplePos x="0" y="0"/>
              <wp:positionH relativeFrom="page">
                <wp:posOffset>0</wp:posOffset>
              </wp:positionH>
              <wp:positionV relativeFrom="page">
                <wp:posOffset>190500</wp:posOffset>
              </wp:positionV>
              <wp:extent cx="7772400" cy="270510"/>
              <wp:effectExtent l="0" t="0" r="0" b="15240"/>
              <wp:wrapNone/>
              <wp:docPr id="1" name="MSIPCMb3954786b7423c973a56f415"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C379CE" w14:textId="77777777" w:rsidR="005B3A0D" w:rsidRPr="005B3A0D" w:rsidRDefault="00000000" w:rsidP="005B3A0D">
                          <w:pPr>
                            <w:rPr>
                              <w:rFonts w:ascii="Tahoma" w:hAnsi="Tahoma" w:cs="Tahoma"/>
                              <w:color w:val="CF022B"/>
                              <w:sz w:val="16"/>
                            </w:rPr>
                          </w:pPr>
                          <w:r w:rsidRPr="005B3A0D">
                            <w:rPr>
                              <w:rFonts w:ascii="Tahoma" w:hAnsi="Tahoma" w:cs="Tahoma"/>
                              <w:color w:val="CF022B"/>
                              <w:sz w:val="16"/>
                            </w:rPr>
                            <w:t xml:space="preserve">               C2 - Restricted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b3954786b7423c973a56f415" o:spid="_x0000_s2049" type="#_x0000_t202" alt="{&quot;HashCode&quot;:731847280,&quot;Height&quot;:792.0,&quot;Width&quot;:612.0,&quot;Placement&quot;:&quot;Header&quot;,&quot;Index&quot;:&quot;Primary&quot;,&quot;Section&quot;:1,&quot;Top&quot;:0.0,&quot;Left&quot;:0.0}" style="width:612pt;height:21.3pt;margin-top:15pt;margin-left:0;mso-position-horizontal-relative:page;mso-position-vertical-relative:page;mso-wrap-distance-bottom:0;mso-wrap-distance-left:9pt;mso-wrap-distance-right:9pt;mso-wrap-distance-top:0;mso-wrap-style:square;position:absolute;visibility:visible;v-text-anchor:top;z-index:251659264" o:allowincell="f" filled="f" stroked="f" strokeweight="0.5pt">
              <v:textbox inset="20pt,0,,0">
                <w:txbxContent>
                  <w:p w:rsidR="005B3A0D" w:rsidRPr="005B3A0D" w:rsidP="005B3A0D" w14:paraId="11E87313" w14:textId="4866D5A9">
                    <w:pPr>
                      <w:rPr>
                        <w:rFonts w:ascii="Tahoma" w:hAnsi="Tahoma" w:cs="Tahoma"/>
                        <w:color w:val="CF022B"/>
                        <w:sz w:val="16"/>
                      </w:rPr>
                    </w:pPr>
                    <w:r w:rsidRPr="005B3A0D">
                      <w:rPr>
                        <w:rFonts w:ascii="Tahoma" w:hAnsi="Tahoma" w:cs="Tahoma"/>
                        <w:color w:val="CF022B"/>
                        <w:sz w:val="16"/>
                      </w:rPr>
                      <w:t xml:space="preserve">               C2 - Restricted use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65pt;height:11.65pt" o:bullet="t">
        <v:imagedata r:id="rId1" o:title="mso8344"/>
      </v:shape>
    </w:pict>
  </w:numPicBullet>
  <w:abstractNum w:abstractNumId="0" w15:restartNumberingAfterBreak="0">
    <w:nsid w:val="FFFFFF89"/>
    <w:multiLevelType w:val="singleLevel"/>
    <w:tmpl w:val="55E0DC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szCs w:val="20"/>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900"/>
        </w:tabs>
        <w:ind w:left="900" w:hanging="360"/>
      </w:pPr>
      <w:rPr>
        <w:rFonts w:ascii="Wingdings" w:hAnsi="Wingdings"/>
        <w:sz w:val="24"/>
        <w:szCs w:val="24"/>
      </w:rPr>
    </w:lvl>
  </w:abstractNum>
  <w:abstractNum w:abstractNumId="6"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B"/>
    <w:multiLevelType w:val="singleLevel"/>
    <w:tmpl w:val="0000000B"/>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9"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0"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Wingdings" w:hAnsi="Wingdings"/>
        <w:sz w:val="24"/>
        <w:szCs w:val="24"/>
      </w:rPr>
    </w:lvl>
  </w:abstractNum>
  <w:abstractNum w:abstractNumId="11" w15:restartNumberingAfterBreak="0">
    <w:nsid w:val="02CC7250"/>
    <w:multiLevelType w:val="hybridMultilevel"/>
    <w:tmpl w:val="8CAE8B14"/>
    <w:lvl w:ilvl="0" w:tplc="C67064CC">
      <w:start w:val="1"/>
      <w:numFmt w:val="bullet"/>
      <w:lvlText w:val=""/>
      <w:lvlJc w:val="left"/>
      <w:pPr>
        <w:ind w:left="720" w:hanging="360"/>
      </w:pPr>
      <w:rPr>
        <w:rFonts w:ascii="Wingdings" w:hAnsi="Wingdings" w:hint="default"/>
      </w:rPr>
    </w:lvl>
    <w:lvl w:ilvl="1" w:tplc="7BCCBFF8" w:tentative="1">
      <w:start w:val="1"/>
      <w:numFmt w:val="bullet"/>
      <w:lvlText w:val="o"/>
      <w:lvlJc w:val="left"/>
      <w:pPr>
        <w:ind w:left="1440" w:hanging="360"/>
      </w:pPr>
      <w:rPr>
        <w:rFonts w:ascii="Courier New" w:hAnsi="Courier New" w:cs="Courier New" w:hint="default"/>
      </w:rPr>
    </w:lvl>
    <w:lvl w:ilvl="2" w:tplc="39FAAE5C" w:tentative="1">
      <w:start w:val="1"/>
      <w:numFmt w:val="bullet"/>
      <w:lvlText w:val=""/>
      <w:lvlJc w:val="left"/>
      <w:pPr>
        <w:ind w:left="2160" w:hanging="360"/>
      </w:pPr>
      <w:rPr>
        <w:rFonts w:ascii="Wingdings" w:hAnsi="Wingdings" w:hint="default"/>
      </w:rPr>
    </w:lvl>
    <w:lvl w:ilvl="3" w:tplc="6DF26F7C" w:tentative="1">
      <w:start w:val="1"/>
      <w:numFmt w:val="bullet"/>
      <w:lvlText w:val=""/>
      <w:lvlJc w:val="left"/>
      <w:pPr>
        <w:ind w:left="2880" w:hanging="360"/>
      </w:pPr>
      <w:rPr>
        <w:rFonts w:ascii="Symbol" w:hAnsi="Symbol" w:hint="default"/>
      </w:rPr>
    </w:lvl>
    <w:lvl w:ilvl="4" w:tplc="6C5C72FA" w:tentative="1">
      <w:start w:val="1"/>
      <w:numFmt w:val="bullet"/>
      <w:lvlText w:val="o"/>
      <w:lvlJc w:val="left"/>
      <w:pPr>
        <w:ind w:left="3600" w:hanging="360"/>
      </w:pPr>
      <w:rPr>
        <w:rFonts w:ascii="Courier New" w:hAnsi="Courier New" w:cs="Courier New" w:hint="default"/>
      </w:rPr>
    </w:lvl>
    <w:lvl w:ilvl="5" w:tplc="5464E5A0" w:tentative="1">
      <w:start w:val="1"/>
      <w:numFmt w:val="bullet"/>
      <w:lvlText w:val=""/>
      <w:lvlJc w:val="left"/>
      <w:pPr>
        <w:ind w:left="4320" w:hanging="360"/>
      </w:pPr>
      <w:rPr>
        <w:rFonts w:ascii="Wingdings" w:hAnsi="Wingdings" w:hint="default"/>
      </w:rPr>
    </w:lvl>
    <w:lvl w:ilvl="6" w:tplc="D7BE3A0E" w:tentative="1">
      <w:start w:val="1"/>
      <w:numFmt w:val="bullet"/>
      <w:lvlText w:val=""/>
      <w:lvlJc w:val="left"/>
      <w:pPr>
        <w:ind w:left="5040" w:hanging="360"/>
      </w:pPr>
      <w:rPr>
        <w:rFonts w:ascii="Symbol" w:hAnsi="Symbol" w:hint="default"/>
      </w:rPr>
    </w:lvl>
    <w:lvl w:ilvl="7" w:tplc="90D25AF6" w:tentative="1">
      <w:start w:val="1"/>
      <w:numFmt w:val="bullet"/>
      <w:lvlText w:val="o"/>
      <w:lvlJc w:val="left"/>
      <w:pPr>
        <w:ind w:left="5760" w:hanging="360"/>
      </w:pPr>
      <w:rPr>
        <w:rFonts w:ascii="Courier New" w:hAnsi="Courier New" w:cs="Courier New" w:hint="default"/>
      </w:rPr>
    </w:lvl>
    <w:lvl w:ilvl="8" w:tplc="F6548FE4" w:tentative="1">
      <w:start w:val="1"/>
      <w:numFmt w:val="bullet"/>
      <w:lvlText w:val=""/>
      <w:lvlJc w:val="left"/>
      <w:pPr>
        <w:ind w:left="6480" w:hanging="360"/>
      </w:pPr>
      <w:rPr>
        <w:rFonts w:ascii="Wingdings" w:hAnsi="Wingdings" w:hint="default"/>
      </w:rPr>
    </w:lvl>
  </w:abstractNum>
  <w:abstractNum w:abstractNumId="12" w15:restartNumberingAfterBreak="0">
    <w:nsid w:val="03A8774C"/>
    <w:multiLevelType w:val="hybridMultilevel"/>
    <w:tmpl w:val="7BFAA446"/>
    <w:lvl w:ilvl="0" w:tplc="4D08901E">
      <w:start w:val="1"/>
      <w:numFmt w:val="bullet"/>
      <w:lvlText w:val=""/>
      <w:lvlJc w:val="left"/>
      <w:pPr>
        <w:tabs>
          <w:tab w:val="num" w:pos="720"/>
        </w:tabs>
        <w:ind w:left="720" w:hanging="360"/>
      </w:pPr>
      <w:rPr>
        <w:rFonts w:ascii="Wingdings" w:hAnsi="Wingdings" w:hint="default"/>
      </w:rPr>
    </w:lvl>
    <w:lvl w:ilvl="1" w:tplc="4C5A700A" w:tentative="1">
      <w:start w:val="1"/>
      <w:numFmt w:val="bullet"/>
      <w:lvlText w:val="o"/>
      <w:lvlJc w:val="left"/>
      <w:pPr>
        <w:tabs>
          <w:tab w:val="num" w:pos="1440"/>
        </w:tabs>
        <w:ind w:left="1440" w:hanging="360"/>
      </w:pPr>
      <w:rPr>
        <w:rFonts w:ascii="Courier New" w:hAnsi="Courier New" w:cs="Courier New" w:hint="default"/>
      </w:rPr>
    </w:lvl>
    <w:lvl w:ilvl="2" w:tplc="C3B0D79C" w:tentative="1">
      <w:start w:val="1"/>
      <w:numFmt w:val="bullet"/>
      <w:lvlText w:val=""/>
      <w:lvlJc w:val="left"/>
      <w:pPr>
        <w:tabs>
          <w:tab w:val="num" w:pos="2160"/>
        </w:tabs>
        <w:ind w:left="2160" w:hanging="360"/>
      </w:pPr>
      <w:rPr>
        <w:rFonts w:ascii="Wingdings" w:hAnsi="Wingdings" w:hint="default"/>
      </w:rPr>
    </w:lvl>
    <w:lvl w:ilvl="3" w:tplc="00169908" w:tentative="1">
      <w:start w:val="1"/>
      <w:numFmt w:val="bullet"/>
      <w:lvlText w:val=""/>
      <w:lvlJc w:val="left"/>
      <w:pPr>
        <w:tabs>
          <w:tab w:val="num" w:pos="2880"/>
        </w:tabs>
        <w:ind w:left="2880" w:hanging="360"/>
      </w:pPr>
      <w:rPr>
        <w:rFonts w:ascii="Symbol" w:hAnsi="Symbol" w:hint="default"/>
      </w:rPr>
    </w:lvl>
    <w:lvl w:ilvl="4" w:tplc="51FEE92C" w:tentative="1">
      <w:start w:val="1"/>
      <w:numFmt w:val="bullet"/>
      <w:lvlText w:val="o"/>
      <w:lvlJc w:val="left"/>
      <w:pPr>
        <w:tabs>
          <w:tab w:val="num" w:pos="3600"/>
        </w:tabs>
        <w:ind w:left="3600" w:hanging="360"/>
      </w:pPr>
      <w:rPr>
        <w:rFonts w:ascii="Courier New" w:hAnsi="Courier New" w:cs="Courier New" w:hint="default"/>
      </w:rPr>
    </w:lvl>
    <w:lvl w:ilvl="5" w:tplc="C9DEC926" w:tentative="1">
      <w:start w:val="1"/>
      <w:numFmt w:val="bullet"/>
      <w:lvlText w:val=""/>
      <w:lvlJc w:val="left"/>
      <w:pPr>
        <w:tabs>
          <w:tab w:val="num" w:pos="4320"/>
        </w:tabs>
        <w:ind w:left="4320" w:hanging="360"/>
      </w:pPr>
      <w:rPr>
        <w:rFonts w:ascii="Wingdings" w:hAnsi="Wingdings" w:hint="default"/>
      </w:rPr>
    </w:lvl>
    <w:lvl w:ilvl="6" w:tplc="71B81AEC" w:tentative="1">
      <w:start w:val="1"/>
      <w:numFmt w:val="bullet"/>
      <w:lvlText w:val=""/>
      <w:lvlJc w:val="left"/>
      <w:pPr>
        <w:tabs>
          <w:tab w:val="num" w:pos="5040"/>
        </w:tabs>
        <w:ind w:left="5040" w:hanging="360"/>
      </w:pPr>
      <w:rPr>
        <w:rFonts w:ascii="Symbol" w:hAnsi="Symbol" w:hint="default"/>
      </w:rPr>
    </w:lvl>
    <w:lvl w:ilvl="7" w:tplc="40940222" w:tentative="1">
      <w:start w:val="1"/>
      <w:numFmt w:val="bullet"/>
      <w:lvlText w:val="o"/>
      <w:lvlJc w:val="left"/>
      <w:pPr>
        <w:tabs>
          <w:tab w:val="num" w:pos="5760"/>
        </w:tabs>
        <w:ind w:left="5760" w:hanging="360"/>
      </w:pPr>
      <w:rPr>
        <w:rFonts w:ascii="Courier New" w:hAnsi="Courier New" w:cs="Courier New" w:hint="default"/>
      </w:rPr>
    </w:lvl>
    <w:lvl w:ilvl="8" w:tplc="10C803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444"/>
    <w:multiLevelType w:val="hybridMultilevel"/>
    <w:tmpl w:val="3EEC6B82"/>
    <w:lvl w:ilvl="0" w:tplc="D098FDF4">
      <w:start w:val="1"/>
      <w:numFmt w:val="bullet"/>
      <w:lvlText w:val=""/>
      <w:lvlJc w:val="left"/>
      <w:pPr>
        <w:tabs>
          <w:tab w:val="num" w:pos="720"/>
        </w:tabs>
        <w:ind w:left="720" w:hanging="360"/>
      </w:pPr>
      <w:rPr>
        <w:rFonts w:ascii="Wingdings" w:hAnsi="Wingdings" w:hint="default"/>
      </w:rPr>
    </w:lvl>
    <w:lvl w:ilvl="1" w:tplc="23B88FA0">
      <w:start w:val="1"/>
      <w:numFmt w:val="bullet"/>
      <w:lvlText w:val=""/>
      <w:lvlJc w:val="left"/>
      <w:pPr>
        <w:tabs>
          <w:tab w:val="num" w:pos="1440"/>
        </w:tabs>
        <w:ind w:left="1440" w:hanging="360"/>
      </w:pPr>
      <w:rPr>
        <w:rFonts w:ascii="Symbol" w:hAnsi="Symbol" w:hint="default"/>
      </w:rPr>
    </w:lvl>
    <w:lvl w:ilvl="2" w:tplc="65328FEE" w:tentative="1">
      <w:start w:val="1"/>
      <w:numFmt w:val="bullet"/>
      <w:lvlText w:val=""/>
      <w:lvlJc w:val="left"/>
      <w:pPr>
        <w:tabs>
          <w:tab w:val="num" w:pos="2160"/>
        </w:tabs>
        <w:ind w:left="2160" w:hanging="360"/>
      </w:pPr>
      <w:rPr>
        <w:rFonts w:ascii="Wingdings" w:hAnsi="Wingdings" w:hint="default"/>
      </w:rPr>
    </w:lvl>
    <w:lvl w:ilvl="3" w:tplc="449C7D5A" w:tentative="1">
      <w:start w:val="1"/>
      <w:numFmt w:val="bullet"/>
      <w:lvlText w:val=""/>
      <w:lvlJc w:val="left"/>
      <w:pPr>
        <w:tabs>
          <w:tab w:val="num" w:pos="2880"/>
        </w:tabs>
        <w:ind w:left="2880" w:hanging="360"/>
      </w:pPr>
      <w:rPr>
        <w:rFonts w:ascii="Symbol" w:hAnsi="Symbol" w:hint="default"/>
      </w:rPr>
    </w:lvl>
    <w:lvl w:ilvl="4" w:tplc="77AEF3B6" w:tentative="1">
      <w:start w:val="1"/>
      <w:numFmt w:val="bullet"/>
      <w:lvlText w:val="o"/>
      <w:lvlJc w:val="left"/>
      <w:pPr>
        <w:tabs>
          <w:tab w:val="num" w:pos="3600"/>
        </w:tabs>
        <w:ind w:left="3600" w:hanging="360"/>
      </w:pPr>
      <w:rPr>
        <w:rFonts w:ascii="Courier New" w:hAnsi="Courier New" w:cs="Courier New" w:hint="default"/>
      </w:rPr>
    </w:lvl>
    <w:lvl w:ilvl="5" w:tplc="270452D2" w:tentative="1">
      <w:start w:val="1"/>
      <w:numFmt w:val="bullet"/>
      <w:lvlText w:val=""/>
      <w:lvlJc w:val="left"/>
      <w:pPr>
        <w:tabs>
          <w:tab w:val="num" w:pos="4320"/>
        </w:tabs>
        <w:ind w:left="4320" w:hanging="360"/>
      </w:pPr>
      <w:rPr>
        <w:rFonts w:ascii="Wingdings" w:hAnsi="Wingdings" w:hint="default"/>
      </w:rPr>
    </w:lvl>
    <w:lvl w:ilvl="6" w:tplc="CFB25742" w:tentative="1">
      <w:start w:val="1"/>
      <w:numFmt w:val="bullet"/>
      <w:lvlText w:val=""/>
      <w:lvlJc w:val="left"/>
      <w:pPr>
        <w:tabs>
          <w:tab w:val="num" w:pos="5040"/>
        </w:tabs>
        <w:ind w:left="5040" w:hanging="360"/>
      </w:pPr>
      <w:rPr>
        <w:rFonts w:ascii="Symbol" w:hAnsi="Symbol" w:hint="default"/>
      </w:rPr>
    </w:lvl>
    <w:lvl w:ilvl="7" w:tplc="16449744" w:tentative="1">
      <w:start w:val="1"/>
      <w:numFmt w:val="bullet"/>
      <w:lvlText w:val="o"/>
      <w:lvlJc w:val="left"/>
      <w:pPr>
        <w:tabs>
          <w:tab w:val="num" w:pos="5760"/>
        </w:tabs>
        <w:ind w:left="5760" w:hanging="360"/>
      </w:pPr>
      <w:rPr>
        <w:rFonts w:ascii="Courier New" w:hAnsi="Courier New" w:cs="Courier New" w:hint="default"/>
      </w:rPr>
    </w:lvl>
    <w:lvl w:ilvl="8" w:tplc="8C4A61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654A8F"/>
    <w:multiLevelType w:val="hybridMultilevel"/>
    <w:tmpl w:val="13FCF3AC"/>
    <w:lvl w:ilvl="0" w:tplc="FDD0B93A">
      <w:start w:val="1"/>
      <w:numFmt w:val="bullet"/>
      <w:lvlText w:val=""/>
      <w:lvlJc w:val="left"/>
      <w:pPr>
        <w:tabs>
          <w:tab w:val="num" w:pos="720"/>
        </w:tabs>
        <w:ind w:left="720" w:hanging="360"/>
      </w:pPr>
      <w:rPr>
        <w:rFonts w:ascii="Wingdings" w:hAnsi="Wingdings" w:hint="default"/>
      </w:rPr>
    </w:lvl>
    <w:lvl w:ilvl="1" w:tplc="984C1782" w:tentative="1">
      <w:start w:val="1"/>
      <w:numFmt w:val="bullet"/>
      <w:lvlText w:val="o"/>
      <w:lvlJc w:val="left"/>
      <w:pPr>
        <w:tabs>
          <w:tab w:val="num" w:pos="1440"/>
        </w:tabs>
        <w:ind w:left="1440" w:hanging="360"/>
      </w:pPr>
      <w:rPr>
        <w:rFonts w:ascii="Courier New" w:hAnsi="Courier New" w:cs="Courier New" w:hint="default"/>
      </w:rPr>
    </w:lvl>
    <w:lvl w:ilvl="2" w:tplc="539AC4D6" w:tentative="1">
      <w:start w:val="1"/>
      <w:numFmt w:val="bullet"/>
      <w:lvlText w:val=""/>
      <w:lvlJc w:val="left"/>
      <w:pPr>
        <w:tabs>
          <w:tab w:val="num" w:pos="2160"/>
        </w:tabs>
        <w:ind w:left="2160" w:hanging="360"/>
      </w:pPr>
      <w:rPr>
        <w:rFonts w:ascii="Wingdings" w:hAnsi="Wingdings" w:hint="default"/>
      </w:rPr>
    </w:lvl>
    <w:lvl w:ilvl="3" w:tplc="0000469C" w:tentative="1">
      <w:start w:val="1"/>
      <w:numFmt w:val="bullet"/>
      <w:lvlText w:val=""/>
      <w:lvlJc w:val="left"/>
      <w:pPr>
        <w:tabs>
          <w:tab w:val="num" w:pos="2880"/>
        </w:tabs>
        <w:ind w:left="2880" w:hanging="360"/>
      </w:pPr>
      <w:rPr>
        <w:rFonts w:ascii="Symbol" w:hAnsi="Symbol" w:hint="default"/>
      </w:rPr>
    </w:lvl>
    <w:lvl w:ilvl="4" w:tplc="1C26485E" w:tentative="1">
      <w:start w:val="1"/>
      <w:numFmt w:val="bullet"/>
      <w:lvlText w:val="o"/>
      <w:lvlJc w:val="left"/>
      <w:pPr>
        <w:tabs>
          <w:tab w:val="num" w:pos="3600"/>
        </w:tabs>
        <w:ind w:left="3600" w:hanging="360"/>
      </w:pPr>
      <w:rPr>
        <w:rFonts w:ascii="Courier New" w:hAnsi="Courier New" w:cs="Courier New" w:hint="default"/>
      </w:rPr>
    </w:lvl>
    <w:lvl w:ilvl="5" w:tplc="C5747DD2" w:tentative="1">
      <w:start w:val="1"/>
      <w:numFmt w:val="bullet"/>
      <w:lvlText w:val=""/>
      <w:lvlJc w:val="left"/>
      <w:pPr>
        <w:tabs>
          <w:tab w:val="num" w:pos="4320"/>
        </w:tabs>
        <w:ind w:left="4320" w:hanging="360"/>
      </w:pPr>
      <w:rPr>
        <w:rFonts w:ascii="Wingdings" w:hAnsi="Wingdings" w:hint="default"/>
      </w:rPr>
    </w:lvl>
    <w:lvl w:ilvl="6" w:tplc="7496228A" w:tentative="1">
      <w:start w:val="1"/>
      <w:numFmt w:val="bullet"/>
      <w:lvlText w:val=""/>
      <w:lvlJc w:val="left"/>
      <w:pPr>
        <w:tabs>
          <w:tab w:val="num" w:pos="5040"/>
        </w:tabs>
        <w:ind w:left="5040" w:hanging="360"/>
      </w:pPr>
      <w:rPr>
        <w:rFonts w:ascii="Symbol" w:hAnsi="Symbol" w:hint="default"/>
      </w:rPr>
    </w:lvl>
    <w:lvl w:ilvl="7" w:tplc="74CC3952" w:tentative="1">
      <w:start w:val="1"/>
      <w:numFmt w:val="bullet"/>
      <w:lvlText w:val="o"/>
      <w:lvlJc w:val="left"/>
      <w:pPr>
        <w:tabs>
          <w:tab w:val="num" w:pos="5760"/>
        </w:tabs>
        <w:ind w:left="5760" w:hanging="360"/>
      </w:pPr>
      <w:rPr>
        <w:rFonts w:ascii="Courier New" w:hAnsi="Courier New" w:cs="Courier New" w:hint="default"/>
      </w:rPr>
    </w:lvl>
    <w:lvl w:ilvl="8" w:tplc="5D5036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390D22"/>
    <w:multiLevelType w:val="hybridMultilevel"/>
    <w:tmpl w:val="8DF2F78E"/>
    <w:lvl w:ilvl="0" w:tplc="500EAE92">
      <w:start w:val="1"/>
      <w:numFmt w:val="bullet"/>
      <w:lvlText w:val=""/>
      <w:lvlJc w:val="left"/>
      <w:pPr>
        <w:ind w:left="720" w:hanging="360"/>
      </w:pPr>
      <w:rPr>
        <w:rFonts w:ascii="Wingdings" w:hAnsi="Wingdings" w:hint="default"/>
      </w:rPr>
    </w:lvl>
    <w:lvl w:ilvl="1" w:tplc="CB761B78" w:tentative="1">
      <w:start w:val="1"/>
      <w:numFmt w:val="bullet"/>
      <w:lvlText w:val="o"/>
      <w:lvlJc w:val="left"/>
      <w:pPr>
        <w:ind w:left="1440" w:hanging="360"/>
      </w:pPr>
      <w:rPr>
        <w:rFonts w:ascii="Courier New" w:hAnsi="Courier New" w:cs="Courier New" w:hint="default"/>
      </w:rPr>
    </w:lvl>
    <w:lvl w:ilvl="2" w:tplc="51BCE982" w:tentative="1">
      <w:start w:val="1"/>
      <w:numFmt w:val="bullet"/>
      <w:lvlText w:val=""/>
      <w:lvlJc w:val="left"/>
      <w:pPr>
        <w:ind w:left="2160" w:hanging="360"/>
      </w:pPr>
      <w:rPr>
        <w:rFonts w:ascii="Wingdings" w:hAnsi="Wingdings" w:hint="default"/>
      </w:rPr>
    </w:lvl>
    <w:lvl w:ilvl="3" w:tplc="DE922848" w:tentative="1">
      <w:start w:val="1"/>
      <w:numFmt w:val="bullet"/>
      <w:lvlText w:val=""/>
      <w:lvlJc w:val="left"/>
      <w:pPr>
        <w:ind w:left="2880" w:hanging="360"/>
      </w:pPr>
      <w:rPr>
        <w:rFonts w:ascii="Symbol" w:hAnsi="Symbol" w:hint="default"/>
      </w:rPr>
    </w:lvl>
    <w:lvl w:ilvl="4" w:tplc="C734CA5C" w:tentative="1">
      <w:start w:val="1"/>
      <w:numFmt w:val="bullet"/>
      <w:lvlText w:val="o"/>
      <w:lvlJc w:val="left"/>
      <w:pPr>
        <w:ind w:left="3600" w:hanging="360"/>
      </w:pPr>
      <w:rPr>
        <w:rFonts w:ascii="Courier New" w:hAnsi="Courier New" w:cs="Courier New" w:hint="default"/>
      </w:rPr>
    </w:lvl>
    <w:lvl w:ilvl="5" w:tplc="E214CBC4" w:tentative="1">
      <w:start w:val="1"/>
      <w:numFmt w:val="bullet"/>
      <w:lvlText w:val=""/>
      <w:lvlJc w:val="left"/>
      <w:pPr>
        <w:ind w:left="4320" w:hanging="360"/>
      </w:pPr>
      <w:rPr>
        <w:rFonts w:ascii="Wingdings" w:hAnsi="Wingdings" w:hint="default"/>
      </w:rPr>
    </w:lvl>
    <w:lvl w:ilvl="6" w:tplc="CC1612BC" w:tentative="1">
      <w:start w:val="1"/>
      <w:numFmt w:val="bullet"/>
      <w:lvlText w:val=""/>
      <w:lvlJc w:val="left"/>
      <w:pPr>
        <w:ind w:left="5040" w:hanging="360"/>
      </w:pPr>
      <w:rPr>
        <w:rFonts w:ascii="Symbol" w:hAnsi="Symbol" w:hint="default"/>
      </w:rPr>
    </w:lvl>
    <w:lvl w:ilvl="7" w:tplc="14F68E56" w:tentative="1">
      <w:start w:val="1"/>
      <w:numFmt w:val="bullet"/>
      <w:lvlText w:val="o"/>
      <w:lvlJc w:val="left"/>
      <w:pPr>
        <w:ind w:left="5760" w:hanging="360"/>
      </w:pPr>
      <w:rPr>
        <w:rFonts w:ascii="Courier New" w:hAnsi="Courier New" w:cs="Courier New" w:hint="default"/>
      </w:rPr>
    </w:lvl>
    <w:lvl w:ilvl="8" w:tplc="1012EA42" w:tentative="1">
      <w:start w:val="1"/>
      <w:numFmt w:val="bullet"/>
      <w:lvlText w:val=""/>
      <w:lvlJc w:val="left"/>
      <w:pPr>
        <w:ind w:left="6480" w:hanging="360"/>
      </w:pPr>
      <w:rPr>
        <w:rFonts w:ascii="Wingdings" w:hAnsi="Wingdings" w:hint="default"/>
      </w:rPr>
    </w:lvl>
  </w:abstractNum>
  <w:abstractNum w:abstractNumId="16" w15:restartNumberingAfterBreak="0">
    <w:nsid w:val="12894BB8"/>
    <w:multiLevelType w:val="hybridMultilevel"/>
    <w:tmpl w:val="6A8E5B68"/>
    <w:lvl w:ilvl="0" w:tplc="A288C816">
      <w:start w:val="1"/>
      <w:numFmt w:val="bullet"/>
      <w:lvlText w:val=""/>
      <w:lvlJc w:val="left"/>
      <w:pPr>
        <w:tabs>
          <w:tab w:val="num" w:pos="720"/>
        </w:tabs>
        <w:ind w:left="720" w:hanging="360"/>
      </w:pPr>
      <w:rPr>
        <w:rFonts w:ascii="Wingdings" w:hAnsi="Wingdings" w:hint="default"/>
      </w:rPr>
    </w:lvl>
    <w:lvl w:ilvl="1" w:tplc="8D403862">
      <w:start w:val="1"/>
      <w:numFmt w:val="bullet"/>
      <w:lvlText w:val=""/>
      <w:lvlJc w:val="left"/>
      <w:pPr>
        <w:tabs>
          <w:tab w:val="num" w:pos="1440"/>
        </w:tabs>
        <w:ind w:left="1440" w:hanging="360"/>
      </w:pPr>
      <w:rPr>
        <w:rFonts w:ascii="Symbol" w:hAnsi="Symbol" w:hint="default"/>
      </w:rPr>
    </w:lvl>
    <w:lvl w:ilvl="2" w:tplc="6658BAFE" w:tentative="1">
      <w:start w:val="1"/>
      <w:numFmt w:val="bullet"/>
      <w:lvlText w:val=""/>
      <w:lvlJc w:val="left"/>
      <w:pPr>
        <w:tabs>
          <w:tab w:val="num" w:pos="2160"/>
        </w:tabs>
        <w:ind w:left="2160" w:hanging="360"/>
      </w:pPr>
      <w:rPr>
        <w:rFonts w:ascii="Wingdings" w:hAnsi="Wingdings" w:hint="default"/>
      </w:rPr>
    </w:lvl>
    <w:lvl w:ilvl="3" w:tplc="4C9432C0" w:tentative="1">
      <w:start w:val="1"/>
      <w:numFmt w:val="bullet"/>
      <w:lvlText w:val=""/>
      <w:lvlJc w:val="left"/>
      <w:pPr>
        <w:tabs>
          <w:tab w:val="num" w:pos="2880"/>
        </w:tabs>
        <w:ind w:left="2880" w:hanging="360"/>
      </w:pPr>
      <w:rPr>
        <w:rFonts w:ascii="Symbol" w:hAnsi="Symbol" w:hint="default"/>
      </w:rPr>
    </w:lvl>
    <w:lvl w:ilvl="4" w:tplc="6A0A6B3E" w:tentative="1">
      <w:start w:val="1"/>
      <w:numFmt w:val="bullet"/>
      <w:lvlText w:val="o"/>
      <w:lvlJc w:val="left"/>
      <w:pPr>
        <w:tabs>
          <w:tab w:val="num" w:pos="3600"/>
        </w:tabs>
        <w:ind w:left="3600" w:hanging="360"/>
      </w:pPr>
      <w:rPr>
        <w:rFonts w:ascii="Courier New" w:hAnsi="Courier New" w:cs="Courier New" w:hint="default"/>
      </w:rPr>
    </w:lvl>
    <w:lvl w:ilvl="5" w:tplc="8D0A3042" w:tentative="1">
      <w:start w:val="1"/>
      <w:numFmt w:val="bullet"/>
      <w:lvlText w:val=""/>
      <w:lvlJc w:val="left"/>
      <w:pPr>
        <w:tabs>
          <w:tab w:val="num" w:pos="4320"/>
        </w:tabs>
        <w:ind w:left="4320" w:hanging="360"/>
      </w:pPr>
      <w:rPr>
        <w:rFonts w:ascii="Wingdings" w:hAnsi="Wingdings" w:hint="default"/>
      </w:rPr>
    </w:lvl>
    <w:lvl w:ilvl="6" w:tplc="A1547CCA" w:tentative="1">
      <w:start w:val="1"/>
      <w:numFmt w:val="bullet"/>
      <w:lvlText w:val=""/>
      <w:lvlJc w:val="left"/>
      <w:pPr>
        <w:tabs>
          <w:tab w:val="num" w:pos="5040"/>
        </w:tabs>
        <w:ind w:left="5040" w:hanging="360"/>
      </w:pPr>
      <w:rPr>
        <w:rFonts w:ascii="Symbol" w:hAnsi="Symbol" w:hint="default"/>
      </w:rPr>
    </w:lvl>
    <w:lvl w:ilvl="7" w:tplc="D6147F68" w:tentative="1">
      <w:start w:val="1"/>
      <w:numFmt w:val="bullet"/>
      <w:lvlText w:val="o"/>
      <w:lvlJc w:val="left"/>
      <w:pPr>
        <w:tabs>
          <w:tab w:val="num" w:pos="5760"/>
        </w:tabs>
        <w:ind w:left="5760" w:hanging="360"/>
      </w:pPr>
      <w:rPr>
        <w:rFonts w:ascii="Courier New" w:hAnsi="Courier New" w:cs="Courier New" w:hint="default"/>
      </w:rPr>
    </w:lvl>
    <w:lvl w:ilvl="8" w:tplc="2E26D56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24740C"/>
    <w:multiLevelType w:val="hybridMultilevel"/>
    <w:tmpl w:val="3AB2331C"/>
    <w:lvl w:ilvl="0" w:tplc="6B24BD6C">
      <w:start w:val="1"/>
      <w:numFmt w:val="decimal"/>
      <w:lvlText w:val="%1."/>
      <w:lvlJc w:val="left"/>
      <w:pPr>
        <w:ind w:left="720" w:hanging="360"/>
      </w:pPr>
      <w:rPr>
        <w:rFonts w:hint="default"/>
      </w:rPr>
    </w:lvl>
    <w:lvl w:ilvl="1" w:tplc="56961C4E" w:tentative="1">
      <w:start w:val="1"/>
      <w:numFmt w:val="lowerLetter"/>
      <w:lvlText w:val="%2."/>
      <w:lvlJc w:val="left"/>
      <w:pPr>
        <w:ind w:left="1440" w:hanging="360"/>
      </w:pPr>
    </w:lvl>
    <w:lvl w:ilvl="2" w:tplc="35545C94" w:tentative="1">
      <w:start w:val="1"/>
      <w:numFmt w:val="lowerRoman"/>
      <w:lvlText w:val="%3."/>
      <w:lvlJc w:val="right"/>
      <w:pPr>
        <w:ind w:left="2160" w:hanging="180"/>
      </w:pPr>
    </w:lvl>
    <w:lvl w:ilvl="3" w:tplc="295ACEA8" w:tentative="1">
      <w:start w:val="1"/>
      <w:numFmt w:val="decimal"/>
      <w:lvlText w:val="%4."/>
      <w:lvlJc w:val="left"/>
      <w:pPr>
        <w:ind w:left="2880" w:hanging="360"/>
      </w:pPr>
    </w:lvl>
    <w:lvl w:ilvl="4" w:tplc="9572C0AC" w:tentative="1">
      <w:start w:val="1"/>
      <w:numFmt w:val="lowerLetter"/>
      <w:lvlText w:val="%5."/>
      <w:lvlJc w:val="left"/>
      <w:pPr>
        <w:ind w:left="3600" w:hanging="360"/>
      </w:pPr>
    </w:lvl>
    <w:lvl w:ilvl="5" w:tplc="2E6EAB98" w:tentative="1">
      <w:start w:val="1"/>
      <w:numFmt w:val="lowerRoman"/>
      <w:lvlText w:val="%6."/>
      <w:lvlJc w:val="right"/>
      <w:pPr>
        <w:ind w:left="4320" w:hanging="180"/>
      </w:pPr>
    </w:lvl>
    <w:lvl w:ilvl="6" w:tplc="57000DA6" w:tentative="1">
      <w:start w:val="1"/>
      <w:numFmt w:val="decimal"/>
      <w:lvlText w:val="%7."/>
      <w:lvlJc w:val="left"/>
      <w:pPr>
        <w:ind w:left="5040" w:hanging="360"/>
      </w:pPr>
    </w:lvl>
    <w:lvl w:ilvl="7" w:tplc="165E617A" w:tentative="1">
      <w:start w:val="1"/>
      <w:numFmt w:val="lowerLetter"/>
      <w:lvlText w:val="%8."/>
      <w:lvlJc w:val="left"/>
      <w:pPr>
        <w:ind w:left="5760" w:hanging="360"/>
      </w:pPr>
    </w:lvl>
    <w:lvl w:ilvl="8" w:tplc="1B4EE14C" w:tentative="1">
      <w:start w:val="1"/>
      <w:numFmt w:val="lowerRoman"/>
      <w:lvlText w:val="%9."/>
      <w:lvlJc w:val="right"/>
      <w:pPr>
        <w:ind w:left="6480" w:hanging="180"/>
      </w:pPr>
    </w:lvl>
  </w:abstractNum>
  <w:abstractNum w:abstractNumId="18" w15:restartNumberingAfterBreak="0">
    <w:nsid w:val="16B13C51"/>
    <w:multiLevelType w:val="hybridMultilevel"/>
    <w:tmpl w:val="722A4C12"/>
    <w:lvl w:ilvl="0" w:tplc="FF6C6A82">
      <w:start w:val="1"/>
      <w:numFmt w:val="bullet"/>
      <w:lvlText w:val=""/>
      <w:lvlJc w:val="left"/>
      <w:pPr>
        <w:ind w:left="1440" w:hanging="360"/>
      </w:pPr>
      <w:rPr>
        <w:rFonts w:ascii="Wingdings" w:hAnsi="Wingdings"/>
      </w:rPr>
    </w:lvl>
    <w:lvl w:ilvl="1" w:tplc="71D0AFE4" w:tentative="1">
      <w:start w:val="1"/>
      <w:numFmt w:val="bullet"/>
      <w:lvlText w:val="o"/>
      <w:lvlJc w:val="left"/>
      <w:pPr>
        <w:ind w:left="2160" w:hanging="360"/>
      </w:pPr>
      <w:rPr>
        <w:rFonts w:ascii="Courier New" w:hAnsi="Courier New" w:cs="Courier New" w:hint="default"/>
      </w:rPr>
    </w:lvl>
    <w:lvl w:ilvl="2" w:tplc="715A12C4" w:tentative="1">
      <w:start w:val="1"/>
      <w:numFmt w:val="bullet"/>
      <w:lvlText w:val=""/>
      <w:lvlJc w:val="left"/>
      <w:pPr>
        <w:ind w:left="2880" w:hanging="360"/>
      </w:pPr>
      <w:rPr>
        <w:rFonts w:ascii="Wingdings" w:hAnsi="Wingdings" w:hint="default"/>
      </w:rPr>
    </w:lvl>
    <w:lvl w:ilvl="3" w:tplc="3B82360C" w:tentative="1">
      <w:start w:val="1"/>
      <w:numFmt w:val="bullet"/>
      <w:lvlText w:val=""/>
      <w:lvlJc w:val="left"/>
      <w:pPr>
        <w:ind w:left="3600" w:hanging="360"/>
      </w:pPr>
      <w:rPr>
        <w:rFonts w:ascii="Symbol" w:hAnsi="Symbol" w:hint="default"/>
      </w:rPr>
    </w:lvl>
    <w:lvl w:ilvl="4" w:tplc="DC6227D8" w:tentative="1">
      <w:start w:val="1"/>
      <w:numFmt w:val="bullet"/>
      <w:lvlText w:val="o"/>
      <w:lvlJc w:val="left"/>
      <w:pPr>
        <w:ind w:left="4320" w:hanging="360"/>
      </w:pPr>
      <w:rPr>
        <w:rFonts w:ascii="Courier New" w:hAnsi="Courier New" w:cs="Courier New" w:hint="default"/>
      </w:rPr>
    </w:lvl>
    <w:lvl w:ilvl="5" w:tplc="E910C5A2" w:tentative="1">
      <w:start w:val="1"/>
      <w:numFmt w:val="bullet"/>
      <w:lvlText w:val=""/>
      <w:lvlJc w:val="left"/>
      <w:pPr>
        <w:ind w:left="5040" w:hanging="360"/>
      </w:pPr>
      <w:rPr>
        <w:rFonts w:ascii="Wingdings" w:hAnsi="Wingdings" w:hint="default"/>
      </w:rPr>
    </w:lvl>
    <w:lvl w:ilvl="6" w:tplc="5066B836" w:tentative="1">
      <w:start w:val="1"/>
      <w:numFmt w:val="bullet"/>
      <w:lvlText w:val=""/>
      <w:lvlJc w:val="left"/>
      <w:pPr>
        <w:ind w:left="5760" w:hanging="360"/>
      </w:pPr>
      <w:rPr>
        <w:rFonts w:ascii="Symbol" w:hAnsi="Symbol" w:hint="default"/>
      </w:rPr>
    </w:lvl>
    <w:lvl w:ilvl="7" w:tplc="A0649564" w:tentative="1">
      <w:start w:val="1"/>
      <w:numFmt w:val="bullet"/>
      <w:lvlText w:val="o"/>
      <w:lvlJc w:val="left"/>
      <w:pPr>
        <w:ind w:left="6480" w:hanging="360"/>
      </w:pPr>
      <w:rPr>
        <w:rFonts w:ascii="Courier New" w:hAnsi="Courier New" w:cs="Courier New" w:hint="default"/>
      </w:rPr>
    </w:lvl>
    <w:lvl w:ilvl="8" w:tplc="8F1ED90A" w:tentative="1">
      <w:start w:val="1"/>
      <w:numFmt w:val="bullet"/>
      <w:lvlText w:val=""/>
      <w:lvlJc w:val="left"/>
      <w:pPr>
        <w:ind w:left="7200" w:hanging="360"/>
      </w:pPr>
      <w:rPr>
        <w:rFonts w:ascii="Wingdings" w:hAnsi="Wingdings" w:hint="default"/>
      </w:rPr>
    </w:lvl>
  </w:abstractNum>
  <w:abstractNum w:abstractNumId="19" w15:restartNumberingAfterBreak="0">
    <w:nsid w:val="194F1A2D"/>
    <w:multiLevelType w:val="hybridMultilevel"/>
    <w:tmpl w:val="AE6AB4C6"/>
    <w:lvl w:ilvl="0" w:tplc="4FEC951E">
      <w:start w:val="1"/>
      <w:numFmt w:val="bullet"/>
      <w:lvlText w:val=""/>
      <w:lvlJc w:val="left"/>
      <w:pPr>
        <w:tabs>
          <w:tab w:val="num" w:pos="720"/>
        </w:tabs>
        <w:ind w:left="720" w:hanging="360"/>
      </w:pPr>
      <w:rPr>
        <w:rFonts w:ascii="Wingdings" w:hAnsi="Wingdings" w:hint="default"/>
      </w:rPr>
    </w:lvl>
    <w:lvl w:ilvl="1" w:tplc="4BBE13CC" w:tentative="1">
      <w:start w:val="1"/>
      <w:numFmt w:val="bullet"/>
      <w:lvlText w:val="o"/>
      <w:lvlJc w:val="left"/>
      <w:pPr>
        <w:tabs>
          <w:tab w:val="num" w:pos="1440"/>
        </w:tabs>
        <w:ind w:left="1440" w:hanging="360"/>
      </w:pPr>
      <w:rPr>
        <w:rFonts w:ascii="Courier New" w:hAnsi="Courier New" w:cs="Courier New" w:hint="default"/>
      </w:rPr>
    </w:lvl>
    <w:lvl w:ilvl="2" w:tplc="F566CF84" w:tentative="1">
      <w:start w:val="1"/>
      <w:numFmt w:val="bullet"/>
      <w:lvlText w:val=""/>
      <w:lvlJc w:val="left"/>
      <w:pPr>
        <w:tabs>
          <w:tab w:val="num" w:pos="2160"/>
        </w:tabs>
        <w:ind w:left="2160" w:hanging="360"/>
      </w:pPr>
      <w:rPr>
        <w:rFonts w:ascii="Wingdings" w:hAnsi="Wingdings" w:hint="default"/>
      </w:rPr>
    </w:lvl>
    <w:lvl w:ilvl="3" w:tplc="73144696" w:tentative="1">
      <w:start w:val="1"/>
      <w:numFmt w:val="bullet"/>
      <w:lvlText w:val=""/>
      <w:lvlJc w:val="left"/>
      <w:pPr>
        <w:tabs>
          <w:tab w:val="num" w:pos="2880"/>
        </w:tabs>
        <w:ind w:left="2880" w:hanging="360"/>
      </w:pPr>
      <w:rPr>
        <w:rFonts w:ascii="Symbol" w:hAnsi="Symbol" w:hint="default"/>
      </w:rPr>
    </w:lvl>
    <w:lvl w:ilvl="4" w:tplc="4950D0D0" w:tentative="1">
      <w:start w:val="1"/>
      <w:numFmt w:val="bullet"/>
      <w:lvlText w:val="o"/>
      <w:lvlJc w:val="left"/>
      <w:pPr>
        <w:tabs>
          <w:tab w:val="num" w:pos="3600"/>
        </w:tabs>
        <w:ind w:left="3600" w:hanging="360"/>
      </w:pPr>
      <w:rPr>
        <w:rFonts w:ascii="Courier New" w:hAnsi="Courier New" w:cs="Courier New" w:hint="default"/>
      </w:rPr>
    </w:lvl>
    <w:lvl w:ilvl="5" w:tplc="4370865A" w:tentative="1">
      <w:start w:val="1"/>
      <w:numFmt w:val="bullet"/>
      <w:lvlText w:val=""/>
      <w:lvlJc w:val="left"/>
      <w:pPr>
        <w:tabs>
          <w:tab w:val="num" w:pos="4320"/>
        </w:tabs>
        <w:ind w:left="4320" w:hanging="360"/>
      </w:pPr>
      <w:rPr>
        <w:rFonts w:ascii="Wingdings" w:hAnsi="Wingdings" w:hint="default"/>
      </w:rPr>
    </w:lvl>
    <w:lvl w:ilvl="6" w:tplc="AF9C8424" w:tentative="1">
      <w:start w:val="1"/>
      <w:numFmt w:val="bullet"/>
      <w:lvlText w:val=""/>
      <w:lvlJc w:val="left"/>
      <w:pPr>
        <w:tabs>
          <w:tab w:val="num" w:pos="5040"/>
        </w:tabs>
        <w:ind w:left="5040" w:hanging="360"/>
      </w:pPr>
      <w:rPr>
        <w:rFonts w:ascii="Symbol" w:hAnsi="Symbol" w:hint="default"/>
      </w:rPr>
    </w:lvl>
    <w:lvl w:ilvl="7" w:tplc="DB10866E" w:tentative="1">
      <w:start w:val="1"/>
      <w:numFmt w:val="bullet"/>
      <w:lvlText w:val="o"/>
      <w:lvlJc w:val="left"/>
      <w:pPr>
        <w:tabs>
          <w:tab w:val="num" w:pos="5760"/>
        </w:tabs>
        <w:ind w:left="5760" w:hanging="360"/>
      </w:pPr>
      <w:rPr>
        <w:rFonts w:ascii="Courier New" w:hAnsi="Courier New" w:cs="Courier New" w:hint="default"/>
      </w:rPr>
    </w:lvl>
    <w:lvl w:ilvl="8" w:tplc="A9D4C1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06043B"/>
    <w:multiLevelType w:val="hybridMultilevel"/>
    <w:tmpl w:val="135ADB96"/>
    <w:lvl w:ilvl="0" w:tplc="846C8B04">
      <w:start w:val="1"/>
      <w:numFmt w:val="bullet"/>
      <w:lvlText w:val=""/>
      <w:lvlJc w:val="left"/>
      <w:pPr>
        <w:ind w:left="840" w:hanging="360"/>
      </w:pPr>
      <w:rPr>
        <w:rFonts w:ascii="Wingdings" w:hAnsi="Wingdings" w:hint="default"/>
      </w:rPr>
    </w:lvl>
    <w:lvl w:ilvl="1" w:tplc="B5FC0BBA" w:tentative="1">
      <w:start w:val="1"/>
      <w:numFmt w:val="bullet"/>
      <w:lvlText w:val="o"/>
      <w:lvlJc w:val="left"/>
      <w:pPr>
        <w:ind w:left="1560" w:hanging="360"/>
      </w:pPr>
      <w:rPr>
        <w:rFonts w:ascii="Courier New" w:hAnsi="Courier New" w:cs="Courier New" w:hint="default"/>
      </w:rPr>
    </w:lvl>
    <w:lvl w:ilvl="2" w:tplc="54E0919A" w:tentative="1">
      <w:start w:val="1"/>
      <w:numFmt w:val="bullet"/>
      <w:lvlText w:val=""/>
      <w:lvlJc w:val="left"/>
      <w:pPr>
        <w:ind w:left="2280" w:hanging="360"/>
      </w:pPr>
      <w:rPr>
        <w:rFonts w:ascii="Wingdings" w:hAnsi="Wingdings" w:hint="default"/>
      </w:rPr>
    </w:lvl>
    <w:lvl w:ilvl="3" w:tplc="480A3492" w:tentative="1">
      <w:start w:val="1"/>
      <w:numFmt w:val="bullet"/>
      <w:lvlText w:val=""/>
      <w:lvlJc w:val="left"/>
      <w:pPr>
        <w:ind w:left="3000" w:hanging="360"/>
      </w:pPr>
      <w:rPr>
        <w:rFonts w:ascii="Symbol" w:hAnsi="Symbol" w:hint="default"/>
      </w:rPr>
    </w:lvl>
    <w:lvl w:ilvl="4" w:tplc="0F8CBE1A" w:tentative="1">
      <w:start w:val="1"/>
      <w:numFmt w:val="bullet"/>
      <w:lvlText w:val="o"/>
      <w:lvlJc w:val="left"/>
      <w:pPr>
        <w:ind w:left="3720" w:hanging="360"/>
      </w:pPr>
      <w:rPr>
        <w:rFonts w:ascii="Courier New" w:hAnsi="Courier New" w:cs="Courier New" w:hint="default"/>
      </w:rPr>
    </w:lvl>
    <w:lvl w:ilvl="5" w:tplc="92B24D98" w:tentative="1">
      <w:start w:val="1"/>
      <w:numFmt w:val="bullet"/>
      <w:lvlText w:val=""/>
      <w:lvlJc w:val="left"/>
      <w:pPr>
        <w:ind w:left="4440" w:hanging="360"/>
      </w:pPr>
      <w:rPr>
        <w:rFonts w:ascii="Wingdings" w:hAnsi="Wingdings" w:hint="default"/>
      </w:rPr>
    </w:lvl>
    <w:lvl w:ilvl="6" w:tplc="10C0D7EA" w:tentative="1">
      <w:start w:val="1"/>
      <w:numFmt w:val="bullet"/>
      <w:lvlText w:val=""/>
      <w:lvlJc w:val="left"/>
      <w:pPr>
        <w:ind w:left="5160" w:hanging="360"/>
      </w:pPr>
      <w:rPr>
        <w:rFonts w:ascii="Symbol" w:hAnsi="Symbol" w:hint="default"/>
      </w:rPr>
    </w:lvl>
    <w:lvl w:ilvl="7" w:tplc="D8F6CEC6" w:tentative="1">
      <w:start w:val="1"/>
      <w:numFmt w:val="bullet"/>
      <w:lvlText w:val="o"/>
      <w:lvlJc w:val="left"/>
      <w:pPr>
        <w:ind w:left="5880" w:hanging="360"/>
      </w:pPr>
      <w:rPr>
        <w:rFonts w:ascii="Courier New" w:hAnsi="Courier New" w:cs="Courier New" w:hint="default"/>
      </w:rPr>
    </w:lvl>
    <w:lvl w:ilvl="8" w:tplc="2D940B0E" w:tentative="1">
      <w:start w:val="1"/>
      <w:numFmt w:val="bullet"/>
      <w:lvlText w:val=""/>
      <w:lvlJc w:val="left"/>
      <w:pPr>
        <w:ind w:left="6600" w:hanging="360"/>
      </w:pPr>
      <w:rPr>
        <w:rFonts w:ascii="Wingdings" w:hAnsi="Wingdings" w:hint="default"/>
      </w:rPr>
    </w:lvl>
  </w:abstractNum>
  <w:abstractNum w:abstractNumId="21" w15:restartNumberingAfterBreak="0">
    <w:nsid w:val="32343F06"/>
    <w:multiLevelType w:val="hybridMultilevel"/>
    <w:tmpl w:val="165AE5A8"/>
    <w:lvl w:ilvl="0" w:tplc="1B06FB7A">
      <w:start w:val="1"/>
      <w:numFmt w:val="bullet"/>
      <w:lvlText w:val=""/>
      <w:lvlJc w:val="left"/>
      <w:pPr>
        <w:tabs>
          <w:tab w:val="num" w:pos="720"/>
        </w:tabs>
        <w:ind w:left="720" w:hanging="360"/>
      </w:pPr>
      <w:rPr>
        <w:rFonts w:ascii="Wingdings" w:hAnsi="Wingdings" w:hint="default"/>
      </w:rPr>
    </w:lvl>
    <w:lvl w:ilvl="1" w:tplc="0374DA86" w:tentative="1">
      <w:start w:val="1"/>
      <w:numFmt w:val="bullet"/>
      <w:lvlText w:val="o"/>
      <w:lvlJc w:val="left"/>
      <w:pPr>
        <w:tabs>
          <w:tab w:val="num" w:pos="1440"/>
        </w:tabs>
        <w:ind w:left="1440" w:hanging="360"/>
      </w:pPr>
      <w:rPr>
        <w:rFonts w:ascii="Courier New" w:hAnsi="Courier New" w:cs="Courier New" w:hint="default"/>
      </w:rPr>
    </w:lvl>
    <w:lvl w:ilvl="2" w:tplc="C7E2CB50" w:tentative="1">
      <w:start w:val="1"/>
      <w:numFmt w:val="bullet"/>
      <w:lvlText w:val=""/>
      <w:lvlJc w:val="left"/>
      <w:pPr>
        <w:tabs>
          <w:tab w:val="num" w:pos="2160"/>
        </w:tabs>
        <w:ind w:left="2160" w:hanging="360"/>
      </w:pPr>
      <w:rPr>
        <w:rFonts w:ascii="Wingdings" w:hAnsi="Wingdings" w:hint="default"/>
      </w:rPr>
    </w:lvl>
    <w:lvl w:ilvl="3" w:tplc="5DCCC0A6" w:tentative="1">
      <w:start w:val="1"/>
      <w:numFmt w:val="bullet"/>
      <w:lvlText w:val=""/>
      <w:lvlJc w:val="left"/>
      <w:pPr>
        <w:tabs>
          <w:tab w:val="num" w:pos="2880"/>
        </w:tabs>
        <w:ind w:left="2880" w:hanging="360"/>
      </w:pPr>
      <w:rPr>
        <w:rFonts w:ascii="Symbol" w:hAnsi="Symbol" w:hint="default"/>
      </w:rPr>
    </w:lvl>
    <w:lvl w:ilvl="4" w:tplc="1A2A0DD4" w:tentative="1">
      <w:start w:val="1"/>
      <w:numFmt w:val="bullet"/>
      <w:lvlText w:val="o"/>
      <w:lvlJc w:val="left"/>
      <w:pPr>
        <w:tabs>
          <w:tab w:val="num" w:pos="3600"/>
        </w:tabs>
        <w:ind w:left="3600" w:hanging="360"/>
      </w:pPr>
      <w:rPr>
        <w:rFonts w:ascii="Courier New" w:hAnsi="Courier New" w:cs="Courier New" w:hint="default"/>
      </w:rPr>
    </w:lvl>
    <w:lvl w:ilvl="5" w:tplc="E0FE00FE" w:tentative="1">
      <w:start w:val="1"/>
      <w:numFmt w:val="bullet"/>
      <w:lvlText w:val=""/>
      <w:lvlJc w:val="left"/>
      <w:pPr>
        <w:tabs>
          <w:tab w:val="num" w:pos="4320"/>
        </w:tabs>
        <w:ind w:left="4320" w:hanging="360"/>
      </w:pPr>
      <w:rPr>
        <w:rFonts w:ascii="Wingdings" w:hAnsi="Wingdings" w:hint="default"/>
      </w:rPr>
    </w:lvl>
    <w:lvl w:ilvl="6" w:tplc="5FDC0EA0" w:tentative="1">
      <w:start w:val="1"/>
      <w:numFmt w:val="bullet"/>
      <w:lvlText w:val=""/>
      <w:lvlJc w:val="left"/>
      <w:pPr>
        <w:tabs>
          <w:tab w:val="num" w:pos="5040"/>
        </w:tabs>
        <w:ind w:left="5040" w:hanging="360"/>
      </w:pPr>
      <w:rPr>
        <w:rFonts w:ascii="Symbol" w:hAnsi="Symbol" w:hint="default"/>
      </w:rPr>
    </w:lvl>
    <w:lvl w:ilvl="7" w:tplc="8466D1D6" w:tentative="1">
      <w:start w:val="1"/>
      <w:numFmt w:val="bullet"/>
      <w:lvlText w:val="o"/>
      <w:lvlJc w:val="left"/>
      <w:pPr>
        <w:tabs>
          <w:tab w:val="num" w:pos="5760"/>
        </w:tabs>
        <w:ind w:left="5760" w:hanging="360"/>
      </w:pPr>
      <w:rPr>
        <w:rFonts w:ascii="Courier New" w:hAnsi="Courier New" w:cs="Courier New" w:hint="default"/>
      </w:rPr>
    </w:lvl>
    <w:lvl w:ilvl="8" w:tplc="ADA4156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8778D"/>
    <w:multiLevelType w:val="hybridMultilevel"/>
    <w:tmpl w:val="7F6270E4"/>
    <w:lvl w:ilvl="0" w:tplc="0ED2E998">
      <w:start w:val="1"/>
      <w:numFmt w:val="bullet"/>
      <w:lvlText w:val=""/>
      <w:lvlJc w:val="left"/>
      <w:pPr>
        <w:ind w:left="720" w:hanging="360"/>
      </w:pPr>
      <w:rPr>
        <w:rFonts w:ascii="Wingdings" w:hAnsi="Wingdings" w:hint="default"/>
      </w:rPr>
    </w:lvl>
    <w:lvl w:ilvl="1" w:tplc="FA342EC2" w:tentative="1">
      <w:start w:val="1"/>
      <w:numFmt w:val="bullet"/>
      <w:lvlText w:val="o"/>
      <w:lvlJc w:val="left"/>
      <w:pPr>
        <w:ind w:left="1440" w:hanging="360"/>
      </w:pPr>
      <w:rPr>
        <w:rFonts w:ascii="Courier New" w:hAnsi="Courier New" w:cs="Courier New" w:hint="default"/>
      </w:rPr>
    </w:lvl>
    <w:lvl w:ilvl="2" w:tplc="0E18F5EE" w:tentative="1">
      <w:start w:val="1"/>
      <w:numFmt w:val="bullet"/>
      <w:lvlText w:val=""/>
      <w:lvlJc w:val="left"/>
      <w:pPr>
        <w:ind w:left="2160" w:hanging="360"/>
      </w:pPr>
      <w:rPr>
        <w:rFonts w:ascii="Wingdings" w:hAnsi="Wingdings" w:hint="default"/>
      </w:rPr>
    </w:lvl>
    <w:lvl w:ilvl="3" w:tplc="4D0E8C76" w:tentative="1">
      <w:start w:val="1"/>
      <w:numFmt w:val="bullet"/>
      <w:lvlText w:val=""/>
      <w:lvlJc w:val="left"/>
      <w:pPr>
        <w:ind w:left="2880" w:hanging="360"/>
      </w:pPr>
      <w:rPr>
        <w:rFonts w:ascii="Symbol" w:hAnsi="Symbol" w:hint="default"/>
      </w:rPr>
    </w:lvl>
    <w:lvl w:ilvl="4" w:tplc="02C49516" w:tentative="1">
      <w:start w:val="1"/>
      <w:numFmt w:val="bullet"/>
      <w:lvlText w:val="o"/>
      <w:lvlJc w:val="left"/>
      <w:pPr>
        <w:ind w:left="3600" w:hanging="360"/>
      </w:pPr>
      <w:rPr>
        <w:rFonts w:ascii="Courier New" w:hAnsi="Courier New" w:cs="Courier New" w:hint="default"/>
      </w:rPr>
    </w:lvl>
    <w:lvl w:ilvl="5" w:tplc="D002607C" w:tentative="1">
      <w:start w:val="1"/>
      <w:numFmt w:val="bullet"/>
      <w:lvlText w:val=""/>
      <w:lvlJc w:val="left"/>
      <w:pPr>
        <w:ind w:left="4320" w:hanging="360"/>
      </w:pPr>
      <w:rPr>
        <w:rFonts w:ascii="Wingdings" w:hAnsi="Wingdings" w:hint="default"/>
      </w:rPr>
    </w:lvl>
    <w:lvl w:ilvl="6" w:tplc="E7A4267E" w:tentative="1">
      <w:start w:val="1"/>
      <w:numFmt w:val="bullet"/>
      <w:lvlText w:val=""/>
      <w:lvlJc w:val="left"/>
      <w:pPr>
        <w:ind w:left="5040" w:hanging="360"/>
      </w:pPr>
      <w:rPr>
        <w:rFonts w:ascii="Symbol" w:hAnsi="Symbol" w:hint="default"/>
      </w:rPr>
    </w:lvl>
    <w:lvl w:ilvl="7" w:tplc="0628AC6A" w:tentative="1">
      <w:start w:val="1"/>
      <w:numFmt w:val="bullet"/>
      <w:lvlText w:val="o"/>
      <w:lvlJc w:val="left"/>
      <w:pPr>
        <w:ind w:left="5760" w:hanging="360"/>
      </w:pPr>
      <w:rPr>
        <w:rFonts w:ascii="Courier New" w:hAnsi="Courier New" w:cs="Courier New" w:hint="default"/>
      </w:rPr>
    </w:lvl>
    <w:lvl w:ilvl="8" w:tplc="127450D2" w:tentative="1">
      <w:start w:val="1"/>
      <w:numFmt w:val="bullet"/>
      <w:lvlText w:val=""/>
      <w:lvlJc w:val="left"/>
      <w:pPr>
        <w:ind w:left="6480" w:hanging="360"/>
      </w:pPr>
      <w:rPr>
        <w:rFonts w:ascii="Wingdings" w:hAnsi="Wingdings" w:hint="default"/>
      </w:rPr>
    </w:lvl>
  </w:abstractNum>
  <w:abstractNum w:abstractNumId="23" w15:restartNumberingAfterBreak="0">
    <w:nsid w:val="41923010"/>
    <w:multiLevelType w:val="hybridMultilevel"/>
    <w:tmpl w:val="45067DE0"/>
    <w:lvl w:ilvl="0" w:tplc="B2A84420">
      <w:start w:val="1"/>
      <w:numFmt w:val="bullet"/>
      <w:lvlText w:val=""/>
      <w:lvlJc w:val="left"/>
      <w:pPr>
        <w:tabs>
          <w:tab w:val="num" w:pos="720"/>
        </w:tabs>
        <w:ind w:left="720" w:hanging="360"/>
      </w:pPr>
      <w:rPr>
        <w:rFonts w:ascii="Wingdings" w:hAnsi="Wingdings" w:hint="default"/>
      </w:rPr>
    </w:lvl>
    <w:lvl w:ilvl="1" w:tplc="F74A5350" w:tentative="1">
      <w:start w:val="1"/>
      <w:numFmt w:val="bullet"/>
      <w:lvlText w:val="o"/>
      <w:lvlJc w:val="left"/>
      <w:pPr>
        <w:tabs>
          <w:tab w:val="num" w:pos="1800"/>
        </w:tabs>
        <w:ind w:left="1800" w:hanging="360"/>
      </w:pPr>
      <w:rPr>
        <w:rFonts w:ascii="Courier New" w:hAnsi="Courier New" w:cs="Courier New" w:hint="default"/>
      </w:rPr>
    </w:lvl>
    <w:lvl w:ilvl="2" w:tplc="8962147A" w:tentative="1">
      <w:start w:val="1"/>
      <w:numFmt w:val="bullet"/>
      <w:lvlText w:val=""/>
      <w:lvlJc w:val="left"/>
      <w:pPr>
        <w:tabs>
          <w:tab w:val="num" w:pos="2520"/>
        </w:tabs>
        <w:ind w:left="2520" w:hanging="360"/>
      </w:pPr>
      <w:rPr>
        <w:rFonts w:ascii="Wingdings" w:hAnsi="Wingdings" w:hint="default"/>
      </w:rPr>
    </w:lvl>
    <w:lvl w:ilvl="3" w:tplc="DACA1BE2" w:tentative="1">
      <w:start w:val="1"/>
      <w:numFmt w:val="bullet"/>
      <w:lvlText w:val=""/>
      <w:lvlJc w:val="left"/>
      <w:pPr>
        <w:tabs>
          <w:tab w:val="num" w:pos="3240"/>
        </w:tabs>
        <w:ind w:left="3240" w:hanging="360"/>
      </w:pPr>
      <w:rPr>
        <w:rFonts w:ascii="Symbol" w:hAnsi="Symbol" w:hint="default"/>
      </w:rPr>
    </w:lvl>
    <w:lvl w:ilvl="4" w:tplc="099015F2" w:tentative="1">
      <w:start w:val="1"/>
      <w:numFmt w:val="bullet"/>
      <w:lvlText w:val="o"/>
      <w:lvlJc w:val="left"/>
      <w:pPr>
        <w:tabs>
          <w:tab w:val="num" w:pos="3960"/>
        </w:tabs>
        <w:ind w:left="3960" w:hanging="360"/>
      </w:pPr>
      <w:rPr>
        <w:rFonts w:ascii="Courier New" w:hAnsi="Courier New" w:cs="Courier New" w:hint="default"/>
      </w:rPr>
    </w:lvl>
    <w:lvl w:ilvl="5" w:tplc="3440C39C" w:tentative="1">
      <w:start w:val="1"/>
      <w:numFmt w:val="bullet"/>
      <w:lvlText w:val=""/>
      <w:lvlJc w:val="left"/>
      <w:pPr>
        <w:tabs>
          <w:tab w:val="num" w:pos="4680"/>
        </w:tabs>
        <w:ind w:left="4680" w:hanging="360"/>
      </w:pPr>
      <w:rPr>
        <w:rFonts w:ascii="Wingdings" w:hAnsi="Wingdings" w:hint="default"/>
      </w:rPr>
    </w:lvl>
    <w:lvl w:ilvl="6" w:tplc="DFDC927A" w:tentative="1">
      <w:start w:val="1"/>
      <w:numFmt w:val="bullet"/>
      <w:lvlText w:val=""/>
      <w:lvlJc w:val="left"/>
      <w:pPr>
        <w:tabs>
          <w:tab w:val="num" w:pos="5400"/>
        </w:tabs>
        <w:ind w:left="5400" w:hanging="360"/>
      </w:pPr>
      <w:rPr>
        <w:rFonts w:ascii="Symbol" w:hAnsi="Symbol" w:hint="default"/>
      </w:rPr>
    </w:lvl>
    <w:lvl w:ilvl="7" w:tplc="BEF66208" w:tentative="1">
      <w:start w:val="1"/>
      <w:numFmt w:val="bullet"/>
      <w:lvlText w:val="o"/>
      <w:lvlJc w:val="left"/>
      <w:pPr>
        <w:tabs>
          <w:tab w:val="num" w:pos="6120"/>
        </w:tabs>
        <w:ind w:left="6120" w:hanging="360"/>
      </w:pPr>
      <w:rPr>
        <w:rFonts w:ascii="Courier New" w:hAnsi="Courier New" w:cs="Courier New" w:hint="default"/>
      </w:rPr>
    </w:lvl>
    <w:lvl w:ilvl="8" w:tplc="674AD98A"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5E23EED"/>
    <w:multiLevelType w:val="hybridMultilevel"/>
    <w:tmpl w:val="8B304316"/>
    <w:lvl w:ilvl="0" w:tplc="1D2C6154">
      <w:start w:val="1"/>
      <w:numFmt w:val="bullet"/>
      <w:lvlText w:val=""/>
      <w:lvlJc w:val="left"/>
      <w:pPr>
        <w:tabs>
          <w:tab w:val="num" w:pos="720"/>
        </w:tabs>
        <w:ind w:left="720" w:hanging="360"/>
      </w:pPr>
      <w:rPr>
        <w:rFonts w:ascii="Wingdings" w:hAnsi="Wingdings" w:hint="default"/>
      </w:rPr>
    </w:lvl>
    <w:lvl w:ilvl="1" w:tplc="61184E30" w:tentative="1">
      <w:start w:val="1"/>
      <w:numFmt w:val="bullet"/>
      <w:lvlText w:val="o"/>
      <w:lvlJc w:val="left"/>
      <w:pPr>
        <w:tabs>
          <w:tab w:val="num" w:pos="1440"/>
        </w:tabs>
        <w:ind w:left="1440" w:hanging="360"/>
      </w:pPr>
      <w:rPr>
        <w:rFonts w:ascii="Courier New" w:hAnsi="Courier New" w:cs="Courier New" w:hint="default"/>
      </w:rPr>
    </w:lvl>
    <w:lvl w:ilvl="2" w:tplc="F90279D8" w:tentative="1">
      <w:start w:val="1"/>
      <w:numFmt w:val="bullet"/>
      <w:lvlText w:val=""/>
      <w:lvlJc w:val="left"/>
      <w:pPr>
        <w:tabs>
          <w:tab w:val="num" w:pos="2160"/>
        </w:tabs>
        <w:ind w:left="2160" w:hanging="360"/>
      </w:pPr>
      <w:rPr>
        <w:rFonts w:ascii="Wingdings" w:hAnsi="Wingdings" w:hint="default"/>
      </w:rPr>
    </w:lvl>
    <w:lvl w:ilvl="3" w:tplc="C5EA5DB6" w:tentative="1">
      <w:start w:val="1"/>
      <w:numFmt w:val="bullet"/>
      <w:lvlText w:val=""/>
      <w:lvlJc w:val="left"/>
      <w:pPr>
        <w:tabs>
          <w:tab w:val="num" w:pos="2880"/>
        </w:tabs>
        <w:ind w:left="2880" w:hanging="360"/>
      </w:pPr>
      <w:rPr>
        <w:rFonts w:ascii="Symbol" w:hAnsi="Symbol" w:hint="default"/>
      </w:rPr>
    </w:lvl>
    <w:lvl w:ilvl="4" w:tplc="936E779C" w:tentative="1">
      <w:start w:val="1"/>
      <w:numFmt w:val="bullet"/>
      <w:lvlText w:val="o"/>
      <w:lvlJc w:val="left"/>
      <w:pPr>
        <w:tabs>
          <w:tab w:val="num" w:pos="3600"/>
        </w:tabs>
        <w:ind w:left="3600" w:hanging="360"/>
      </w:pPr>
      <w:rPr>
        <w:rFonts w:ascii="Courier New" w:hAnsi="Courier New" w:cs="Courier New" w:hint="default"/>
      </w:rPr>
    </w:lvl>
    <w:lvl w:ilvl="5" w:tplc="354294F6" w:tentative="1">
      <w:start w:val="1"/>
      <w:numFmt w:val="bullet"/>
      <w:lvlText w:val=""/>
      <w:lvlJc w:val="left"/>
      <w:pPr>
        <w:tabs>
          <w:tab w:val="num" w:pos="4320"/>
        </w:tabs>
        <w:ind w:left="4320" w:hanging="360"/>
      </w:pPr>
      <w:rPr>
        <w:rFonts w:ascii="Wingdings" w:hAnsi="Wingdings" w:hint="default"/>
      </w:rPr>
    </w:lvl>
    <w:lvl w:ilvl="6" w:tplc="23225CA2" w:tentative="1">
      <w:start w:val="1"/>
      <w:numFmt w:val="bullet"/>
      <w:lvlText w:val=""/>
      <w:lvlJc w:val="left"/>
      <w:pPr>
        <w:tabs>
          <w:tab w:val="num" w:pos="5040"/>
        </w:tabs>
        <w:ind w:left="5040" w:hanging="360"/>
      </w:pPr>
      <w:rPr>
        <w:rFonts w:ascii="Symbol" w:hAnsi="Symbol" w:hint="default"/>
      </w:rPr>
    </w:lvl>
    <w:lvl w:ilvl="7" w:tplc="19D210A0" w:tentative="1">
      <w:start w:val="1"/>
      <w:numFmt w:val="bullet"/>
      <w:lvlText w:val="o"/>
      <w:lvlJc w:val="left"/>
      <w:pPr>
        <w:tabs>
          <w:tab w:val="num" w:pos="5760"/>
        </w:tabs>
        <w:ind w:left="5760" w:hanging="360"/>
      </w:pPr>
      <w:rPr>
        <w:rFonts w:ascii="Courier New" w:hAnsi="Courier New" w:cs="Courier New" w:hint="default"/>
      </w:rPr>
    </w:lvl>
    <w:lvl w:ilvl="8" w:tplc="3BA808B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B912BA"/>
    <w:multiLevelType w:val="hybridMultilevel"/>
    <w:tmpl w:val="5770E752"/>
    <w:lvl w:ilvl="0" w:tplc="0032C03E">
      <w:start w:val="1"/>
      <w:numFmt w:val="bullet"/>
      <w:lvlText w:val=""/>
      <w:lvlJc w:val="left"/>
      <w:pPr>
        <w:ind w:left="720" w:hanging="360"/>
      </w:pPr>
      <w:rPr>
        <w:rFonts w:ascii="Wingdings" w:hAnsi="Wingdings" w:hint="default"/>
      </w:rPr>
    </w:lvl>
    <w:lvl w:ilvl="1" w:tplc="B366F5C8" w:tentative="1">
      <w:start w:val="1"/>
      <w:numFmt w:val="bullet"/>
      <w:lvlText w:val="o"/>
      <w:lvlJc w:val="left"/>
      <w:pPr>
        <w:ind w:left="1440" w:hanging="360"/>
      </w:pPr>
      <w:rPr>
        <w:rFonts w:ascii="Courier New" w:hAnsi="Courier New" w:cs="Courier New" w:hint="default"/>
      </w:rPr>
    </w:lvl>
    <w:lvl w:ilvl="2" w:tplc="80E8D1EE" w:tentative="1">
      <w:start w:val="1"/>
      <w:numFmt w:val="bullet"/>
      <w:lvlText w:val=""/>
      <w:lvlJc w:val="left"/>
      <w:pPr>
        <w:ind w:left="2160" w:hanging="360"/>
      </w:pPr>
      <w:rPr>
        <w:rFonts w:ascii="Wingdings" w:hAnsi="Wingdings" w:hint="default"/>
      </w:rPr>
    </w:lvl>
    <w:lvl w:ilvl="3" w:tplc="2BF264AA" w:tentative="1">
      <w:start w:val="1"/>
      <w:numFmt w:val="bullet"/>
      <w:lvlText w:val=""/>
      <w:lvlJc w:val="left"/>
      <w:pPr>
        <w:ind w:left="2880" w:hanging="360"/>
      </w:pPr>
      <w:rPr>
        <w:rFonts w:ascii="Symbol" w:hAnsi="Symbol" w:hint="default"/>
      </w:rPr>
    </w:lvl>
    <w:lvl w:ilvl="4" w:tplc="40349C7C" w:tentative="1">
      <w:start w:val="1"/>
      <w:numFmt w:val="bullet"/>
      <w:lvlText w:val="o"/>
      <w:lvlJc w:val="left"/>
      <w:pPr>
        <w:ind w:left="3600" w:hanging="360"/>
      </w:pPr>
      <w:rPr>
        <w:rFonts w:ascii="Courier New" w:hAnsi="Courier New" w:cs="Courier New" w:hint="default"/>
      </w:rPr>
    </w:lvl>
    <w:lvl w:ilvl="5" w:tplc="DE145B30" w:tentative="1">
      <w:start w:val="1"/>
      <w:numFmt w:val="bullet"/>
      <w:lvlText w:val=""/>
      <w:lvlJc w:val="left"/>
      <w:pPr>
        <w:ind w:left="4320" w:hanging="360"/>
      </w:pPr>
      <w:rPr>
        <w:rFonts w:ascii="Wingdings" w:hAnsi="Wingdings" w:hint="default"/>
      </w:rPr>
    </w:lvl>
    <w:lvl w:ilvl="6" w:tplc="B9989986" w:tentative="1">
      <w:start w:val="1"/>
      <w:numFmt w:val="bullet"/>
      <w:lvlText w:val=""/>
      <w:lvlJc w:val="left"/>
      <w:pPr>
        <w:ind w:left="5040" w:hanging="360"/>
      </w:pPr>
      <w:rPr>
        <w:rFonts w:ascii="Symbol" w:hAnsi="Symbol" w:hint="default"/>
      </w:rPr>
    </w:lvl>
    <w:lvl w:ilvl="7" w:tplc="1EF4B9AC" w:tentative="1">
      <w:start w:val="1"/>
      <w:numFmt w:val="bullet"/>
      <w:lvlText w:val="o"/>
      <w:lvlJc w:val="left"/>
      <w:pPr>
        <w:ind w:left="5760" w:hanging="360"/>
      </w:pPr>
      <w:rPr>
        <w:rFonts w:ascii="Courier New" w:hAnsi="Courier New" w:cs="Courier New" w:hint="default"/>
      </w:rPr>
    </w:lvl>
    <w:lvl w:ilvl="8" w:tplc="9ED001DA" w:tentative="1">
      <w:start w:val="1"/>
      <w:numFmt w:val="bullet"/>
      <w:lvlText w:val=""/>
      <w:lvlJc w:val="left"/>
      <w:pPr>
        <w:ind w:left="6480" w:hanging="360"/>
      </w:pPr>
      <w:rPr>
        <w:rFonts w:ascii="Wingdings" w:hAnsi="Wingdings" w:hint="default"/>
      </w:rPr>
    </w:lvl>
  </w:abstractNum>
  <w:abstractNum w:abstractNumId="26" w15:restartNumberingAfterBreak="0">
    <w:nsid w:val="4B385531"/>
    <w:multiLevelType w:val="hybridMultilevel"/>
    <w:tmpl w:val="0810AD12"/>
    <w:lvl w:ilvl="0" w:tplc="82C40618">
      <w:start w:val="1"/>
      <w:numFmt w:val="bullet"/>
      <w:lvlText w:val=""/>
      <w:lvlJc w:val="left"/>
      <w:pPr>
        <w:ind w:left="1440" w:hanging="360"/>
      </w:pPr>
      <w:rPr>
        <w:rFonts w:ascii="Wingdings" w:hAnsi="Wingdings" w:hint="default"/>
      </w:rPr>
    </w:lvl>
    <w:lvl w:ilvl="1" w:tplc="23283612" w:tentative="1">
      <w:start w:val="1"/>
      <w:numFmt w:val="bullet"/>
      <w:lvlText w:val="o"/>
      <w:lvlJc w:val="left"/>
      <w:pPr>
        <w:ind w:left="2160" w:hanging="360"/>
      </w:pPr>
      <w:rPr>
        <w:rFonts w:ascii="Courier New" w:hAnsi="Courier New" w:cs="Courier New" w:hint="default"/>
      </w:rPr>
    </w:lvl>
    <w:lvl w:ilvl="2" w:tplc="983A8A78" w:tentative="1">
      <w:start w:val="1"/>
      <w:numFmt w:val="bullet"/>
      <w:lvlText w:val=""/>
      <w:lvlJc w:val="left"/>
      <w:pPr>
        <w:ind w:left="2880" w:hanging="360"/>
      </w:pPr>
      <w:rPr>
        <w:rFonts w:ascii="Wingdings" w:hAnsi="Wingdings" w:hint="default"/>
      </w:rPr>
    </w:lvl>
    <w:lvl w:ilvl="3" w:tplc="A8BE0DD0" w:tentative="1">
      <w:start w:val="1"/>
      <w:numFmt w:val="bullet"/>
      <w:lvlText w:val=""/>
      <w:lvlJc w:val="left"/>
      <w:pPr>
        <w:ind w:left="3600" w:hanging="360"/>
      </w:pPr>
      <w:rPr>
        <w:rFonts w:ascii="Symbol" w:hAnsi="Symbol" w:hint="default"/>
      </w:rPr>
    </w:lvl>
    <w:lvl w:ilvl="4" w:tplc="35BA724A" w:tentative="1">
      <w:start w:val="1"/>
      <w:numFmt w:val="bullet"/>
      <w:lvlText w:val="o"/>
      <w:lvlJc w:val="left"/>
      <w:pPr>
        <w:ind w:left="4320" w:hanging="360"/>
      </w:pPr>
      <w:rPr>
        <w:rFonts w:ascii="Courier New" w:hAnsi="Courier New" w:cs="Courier New" w:hint="default"/>
      </w:rPr>
    </w:lvl>
    <w:lvl w:ilvl="5" w:tplc="F1F4D1C4" w:tentative="1">
      <w:start w:val="1"/>
      <w:numFmt w:val="bullet"/>
      <w:lvlText w:val=""/>
      <w:lvlJc w:val="left"/>
      <w:pPr>
        <w:ind w:left="5040" w:hanging="360"/>
      </w:pPr>
      <w:rPr>
        <w:rFonts w:ascii="Wingdings" w:hAnsi="Wingdings" w:hint="default"/>
      </w:rPr>
    </w:lvl>
    <w:lvl w:ilvl="6" w:tplc="E91C950E" w:tentative="1">
      <w:start w:val="1"/>
      <w:numFmt w:val="bullet"/>
      <w:lvlText w:val=""/>
      <w:lvlJc w:val="left"/>
      <w:pPr>
        <w:ind w:left="5760" w:hanging="360"/>
      </w:pPr>
      <w:rPr>
        <w:rFonts w:ascii="Symbol" w:hAnsi="Symbol" w:hint="default"/>
      </w:rPr>
    </w:lvl>
    <w:lvl w:ilvl="7" w:tplc="CB2AAB3C" w:tentative="1">
      <w:start w:val="1"/>
      <w:numFmt w:val="bullet"/>
      <w:lvlText w:val="o"/>
      <w:lvlJc w:val="left"/>
      <w:pPr>
        <w:ind w:left="6480" w:hanging="360"/>
      </w:pPr>
      <w:rPr>
        <w:rFonts w:ascii="Courier New" w:hAnsi="Courier New" w:cs="Courier New" w:hint="default"/>
      </w:rPr>
    </w:lvl>
    <w:lvl w:ilvl="8" w:tplc="C5700656" w:tentative="1">
      <w:start w:val="1"/>
      <w:numFmt w:val="bullet"/>
      <w:lvlText w:val=""/>
      <w:lvlJc w:val="left"/>
      <w:pPr>
        <w:ind w:left="7200" w:hanging="360"/>
      </w:pPr>
      <w:rPr>
        <w:rFonts w:ascii="Wingdings" w:hAnsi="Wingdings" w:hint="default"/>
      </w:rPr>
    </w:lvl>
  </w:abstractNum>
  <w:abstractNum w:abstractNumId="27" w15:restartNumberingAfterBreak="0">
    <w:nsid w:val="4D713BB2"/>
    <w:multiLevelType w:val="hybridMultilevel"/>
    <w:tmpl w:val="97422AEA"/>
    <w:lvl w:ilvl="0" w:tplc="837CB9D4">
      <w:start w:val="1"/>
      <w:numFmt w:val="bullet"/>
      <w:lvlText w:val=""/>
      <w:lvlJc w:val="left"/>
      <w:pPr>
        <w:tabs>
          <w:tab w:val="num" w:pos="720"/>
        </w:tabs>
        <w:ind w:left="720" w:hanging="360"/>
      </w:pPr>
      <w:rPr>
        <w:rFonts w:ascii="Wingdings" w:hAnsi="Wingdings" w:hint="default"/>
      </w:rPr>
    </w:lvl>
    <w:lvl w:ilvl="1" w:tplc="B114D800" w:tentative="1">
      <w:start w:val="1"/>
      <w:numFmt w:val="bullet"/>
      <w:lvlText w:val="o"/>
      <w:lvlJc w:val="left"/>
      <w:pPr>
        <w:tabs>
          <w:tab w:val="num" w:pos="1440"/>
        </w:tabs>
        <w:ind w:left="1440" w:hanging="360"/>
      </w:pPr>
      <w:rPr>
        <w:rFonts w:ascii="Courier New" w:hAnsi="Courier New" w:cs="Courier New" w:hint="default"/>
      </w:rPr>
    </w:lvl>
    <w:lvl w:ilvl="2" w:tplc="25881EE0" w:tentative="1">
      <w:start w:val="1"/>
      <w:numFmt w:val="bullet"/>
      <w:lvlText w:val=""/>
      <w:lvlJc w:val="left"/>
      <w:pPr>
        <w:tabs>
          <w:tab w:val="num" w:pos="2160"/>
        </w:tabs>
        <w:ind w:left="2160" w:hanging="360"/>
      </w:pPr>
      <w:rPr>
        <w:rFonts w:ascii="Wingdings" w:hAnsi="Wingdings" w:hint="default"/>
      </w:rPr>
    </w:lvl>
    <w:lvl w:ilvl="3" w:tplc="CF9ABBFE" w:tentative="1">
      <w:start w:val="1"/>
      <w:numFmt w:val="bullet"/>
      <w:lvlText w:val=""/>
      <w:lvlJc w:val="left"/>
      <w:pPr>
        <w:tabs>
          <w:tab w:val="num" w:pos="2880"/>
        </w:tabs>
        <w:ind w:left="2880" w:hanging="360"/>
      </w:pPr>
      <w:rPr>
        <w:rFonts w:ascii="Symbol" w:hAnsi="Symbol" w:hint="default"/>
      </w:rPr>
    </w:lvl>
    <w:lvl w:ilvl="4" w:tplc="8F74FDB6" w:tentative="1">
      <w:start w:val="1"/>
      <w:numFmt w:val="bullet"/>
      <w:lvlText w:val="o"/>
      <w:lvlJc w:val="left"/>
      <w:pPr>
        <w:tabs>
          <w:tab w:val="num" w:pos="3600"/>
        </w:tabs>
        <w:ind w:left="3600" w:hanging="360"/>
      </w:pPr>
      <w:rPr>
        <w:rFonts w:ascii="Courier New" w:hAnsi="Courier New" w:cs="Courier New" w:hint="default"/>
      </w:rPr>
    </w:lvl>
    <w:lvl w:ilvl="5" w:tplc="C0423C62" w:tentative="1">
      <w:start w:val="1"/>
      <w:numFmt w:val="bullet"/>
      <w:lvlText w:val=""/>
      <w:lvlJc w:val="left"/>
      <w:pPr>
        <w:tabs>
          <w:tab w:val="num" w:pos="4320"/>
        </w:tabs>
        <w:ind w:left="4320" w:hanging="360"/>
      </w:pPr>
      <w:rPr>
        <w:rFonts w:ascii="Wingdings" w:hAnsi="Wingdings" w:hint="default"/>
      </w:rPr>
    </w:lvl>
    <w:lvl w:ilvl="6" w:tplc="FEB036B6" w:tentative="1">
      <w:start w:val="1"/>
      <w:numFmt w:val="bullet"/>
      <w:lvlText w:val=""/>
      <w:lvlJc w:val="left"/>
      <w:pPr>
        <w:tabs>
          <w:tab w:val="num" w:pos="5040"/>
        </w:tabs>
        <w:ind w:left="5040" w:hanging="360"/>
      </w:pPr>
      <w:rPr>
        <w:rFonts w:ascii="Symbol" w:hAnsi="Symbol" w:hint="default"/>
      </w:rPr>
    </w:lvl>
    <w:lvl w:ilvl="7" w:tplc="5302DE4C" w:tentative="1">
      <w:start w:val="1"/>
      <w:numFmt w:val="bullet"/>
      <w:lvlText w:val="o"/>
      <w:lvlJc w:val="left"/>
      <w:pPr>
        <w:tabs>
          <w:tab w:val="num" w:pos="5760"/>
        </w:tabs>
        <w:ind w:left="5760" w:hanging="360"/>
      </w:pPr>
      <w:rPr>
        <w:rFonts w:ascii="Courier New" w:hAnsi="Courier New" w:cs="Courier New" w:hint="default"/>
      </w:rPr>
    </w:lvl>
    <w:lvl w:ilvl="8" w:tplc="867CA80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F212EA"/>
    <w:multiLevelType w:val="hybridMultilevel"/>
    <w:tmpl w:val="8E329520"/>
    <w:lvl w:ilvl="0" w:tplc="27FC7418">
      <w:start w:val="1"/>
      <w:numFmt w:val="bullet"/>
      <w:lvlText w:val=""/>
      <w:lvlJc w:val="left"/>
      <w:pPr>
        <w:tabs>
          <w:tab w:val="num" w:pos="720"/>
        </w:tabs>
        <w:ind w:left="720" w:hanging="360"/>
      </w:pPr>
      <w:rPr>
        <w:rFonts w:ascii="Wingdings" w:hAnsi="Wingdings" w:hint="default"/>
      </w:rPr>
    </w:lvl>
    <w:lvl w:ilvl="1" w:tplc="5BBA6660" w:tentative="1">
      <w:start w:val="1"/>
      <w:numFmt w:val="bullet"/>
      <w:lvlText w:val="o"/>
      <w:lvlJc w:val="left"/>
      <w:pPr>
        <w:tabs>
          <w:tab w:val="num" w:pos="1440"/>
        </w:tabs>
        <w:ind w:left="1440" w:hanging="360"/>
      </w:pPr>
      <w:rPr>
        <w:rFonts w:ascii="Courier New" w:hAnsi="Courier New" w:cs="Courier New" w:hint="default"/>
      </w:rPr>
    </w:lvl>
    <w:lvl w:ilvl="2" w:tplc="0E2297FA" w:tentative="1">
      <w:start w:val="1"/>
      <w:numFmt w:val="bullet"/>
      <w:lvlText w:val=""/>
      <w:lvlJc w:val="left"/>
      <w:pPr>
        <w:tabs>
          <w:tab w:val="num" w:pos="2160"/>
        </w:tabs>
        <w:ind w:left="2160" w:hanging="360"/>
      </w:pPr>
      <w:rPr>
        <w:rFonts w:ascii="Wingdings" w:hAnsi="Wingdings" w:hint="default"/>
      </w:rPr>
    </w:lvl>
    <w:lvl w:ilvl="3" w:tplc="D7709736" w:tentative="1">
      <w:start w:val="1"/>
      <w:numFmt w:val="bullet"/>
      <w:lvlText w:val=""/>
      <w:lvlJc w:val="left"/>
      <w:pPr>
        <w:tabs>
          <w:tab w:val="num" w:pos="2880"/>
        </w:tabs>
        <w:ind w:left="2880" w:hanging="360"/>
      </w:pPr>
      <w:rPr>
        <w:rFonts w:ascii="Symbol" w:hAnsi="Symbol" w:hint="default"/>
      </w:rPr>
    </w:lvl>
    <w:lvl w:ilvl="4" w:tplc="745C85EC" w:tentative="1">
      <w:start w:val="1"/>
      <w:numFmt w:val="bullet"/>
      <w:lvlText w:val="o"/>
      <w:lvlJc w:val="left"/>
      <w:pPr>
        <w:tabs>
          <w:tab w:val="num" w:pos="3600"/>
        </w:tabs>
        <w:ind w:left="3600" w:hanging="360"/>
      </w:pPr>
      <w:rPr>
        <w:rFonts w:ascii="Courier New" w:hAnsi="Courier New" w:cs="Courier New" w:hint="default"/>
      </w:rPr>
    </w:lvl>
    <w:lvl w:ilvl="5" w:tplc="49886DF2" w:tentative="1">
      <w:start w:val="1"/>
      <w:numFmt w:val="bullet"/>
      <w:lvlText w:val=""/>
      <w:lvlJc w:val="left"/>
      <w:pPr>
        <w:tabs>
          <w:tab w:val="num" w:pos="4320"/>
        </w:tabs>
        <w:ind w:left="4320" w:hanging="360"/>
      </w:pPr>
      <w:rPr>
        <w:rFonts w:ascii="Wingdings" w:hAnsi="Wingdings" w:hint="default"/>
      </w:rPr>
    </w:lvl>
    <w:lvl w:ilvl="6" w:tplc="6D527380" w:tentative="1">
      <w:start w:val="1"/>
      <w:numFmt w:val="bullet"/>
      <w:lvlText w:val=""/>
      <w:lvlJc w:val="left"/>
      <w:pPr>
        <w:tabs>
          <w:tab w:val="num" w:pos="5040"/>
        </w:tabs>
        <w:ind w:left="5040" w:hanging="360"/>
      </w:pPr>
      <w:rPr>
        <w:rFonts w:ascii="Symbol" w:hAnsi="Symbol" w:hint="default"/>
      </w:rPr>
    </w:lvl>
    <w:lvl w:ilvl="7" w:tplc="8EEA4948" w:tentative="1">
      <w:start w:val="1"/>
      <w:numFmt w:val="bullet"/>
      <w:lvlText w:val="o"/>
      <w:lvlJc w:val="left"/>
      <w:pPr>
        <w:tabs>
          <w:tab w:val="num" w:pos="5760"/>
        </w:tabs>
        <w:ind w:left="5760" w:hanging="360"/>
      </w:pPr>
      <w:rPr>
        <w:rFonts w:ascii="Courier New" w:hAnsi="Courier New" w:cs="Courier New" w:hint="default"/>
      </w:rPr>
    </w:lvl>
    <w:lvl w:ilvl="8" w:tplc="B184B37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AC3287"/>
    <w:multiLevelType w:val="hybridMultilevel"/>
    <w:tmpl w:val="20FA6490"/>
    <w:lvl w:ilvl="0" w:tplc="EF9E4AAE">
      <w:start w:val="1"/>
      <w:numFmt w:val="bullet"/>
      <w:lvlText w:val=""/>
      <w:lvlJc w:val="left"/>
      <w:pPr>
        <w:ind w:left="720" w:hanging="360"/>
      </w:pPr>
      <w:rPr>
        <w:rFonts w:ascii="Wingdings" w:hAnsi="Wingdings" w:hint="default"/>
      </w:rPr>
    </w:lvl>
    <w:lvl w:ilvl="1" w:tplc="85E41B36" w:tentative="1">
      <w:start w:val="1"/>
      <w:numFmt w:val="bullet"/>
      <w:lvlText w:val="o"/>
      <w:lvlJc w:val="left"/>
      <w:pPr>
        <w:ind w:left="1440" w:hanging="360"/>
      </w:pPr>
      <w:rPr>
        <w:rFonts w:ascii="Courier New" w:hAnsi="Courier New" w:cs="Courier New" w:hint="default"/>
      </w:rPr>
    </w:lvl>
    <w:lvl w:ilvl="2" w:tplc="341A21FC" w:tentative="1">
      <w:start w:val="1"/>
      <w:numFmt w:val="bullet"/>
      <w:lvlText w:val=""/>
      <w:lvlJc w:val="left"/>
      <w:pPr>
        <w:ind w:left="2160" w:hanging="360"/>
      </w:pPr>
      <w:rPr>
        <w:rFonts w:ascii="Wingdings" w:hAnsi="Wingdings" w:hint="default"/>
      </w:rPr>
    </w:lvl>
    <w:lvl w:ilvl="3" w:tplc="3E50DACA" w:tentative="1">
      <w:start w:val="1"/>
      <w:numFmt w:val="bullet"/>
      <w:lvlText w:val=""/>
      <w:lvlJc w:val="left"/>
      <w:pPr>
        <w:ind w:left="2880" w:hanging="360"/>
      </w:pPr>
      <w:rPr>
        <w:rFonts w:ascii="Symbol" w:hAnsi="Symbol" w:hint="default"/>
      </w:rPr>
    </w:lvl>
    <w:lvl w:ilvl="4" w:tplc="FE2206BE" w:tentative="1">
      <w:start w:val="1"/>
      <w:numFmt w:val="bullet"/>
      <w:lvlText w:val="o"/>
      <w:lvlJc w:val="left"/>
      <w:pPr>
        <w:ind w:left="3600" w:hanging="360"/>
      </w:pPr>
      <w:rPr>
        <w:rFonts w:ascii="Courier New" w:hAnsi="Courier New" w:cs="Courier New" w:hint="default"/>
      </w:rPr>
    </w:lvl>
    <w:lvl w:ilvl="5" w:tplc="E436B108" w:tentative="1">
      <w:start w:val="1"/>
      <w:numFmt w:val="bullet"/>
      <w:lvlText w:val=""/>
      <w:lvlJc w:val="left"/>
      <w:pPr>
        <w:ind w:left="4320" w:hanging="360"/>
      </w:pPr>
      <w:rPr>
        <w:rFonts w:ascii="Wingdings" w:hAnsi="Wingdings" w:hint="default"/>
      </w:rPr>
    </w:lvl>
    <w:lvl w:ilvl="6" w:tplc="2244F248" w:tentative="1">
      <w:start w:val="1"/>
      <w:numFmt w:val="bullet"/>
      <w:lvlText w:val=""/>
      <w:lvlJc w:val="left"/>
      <w:pPr>
        <w:ind w:left="5040" w:hanging="360"/>
      </w:pPr>
      <w:rPr>
        <w:rFonts w:ascii="Symbol" w:hAnsi="Symbol" w:hint="default"/>
      </w:rPr>
    </w:lvl>
    <w:lvl w:ilvl="7" w:tplc="5454A6CA" w:tentative="1">
      <w:start w:val="1"/>
      <w:numFmt w:val="bullet"/>
      <w:lvlText w:val="o"/>
      <w:lvlJc w:val="left"/>
      <w:pPr>
        <w:ind w:left="5760" w:hanging="360"/>
      </w:pPr>
      <w:rPr>
        <w:rFonts w:ascii="Courier New" w:hAnsi="Courier New" w:cs="Courier New" w:hint="default"/>
      </w:rPr>
    </w:lvl>
    <w:lvl w:ilvl="8" w:tplc="432C438C" w:tentative="1">
      <w:start w:val="1"/>
      <w:numFmt w:val="bullet"/>
      <w:lvlText w:val=""/>
      <w:lvlJc w:val="left"/>
      <w:pPr>
        <w:ind w:left="6480" w:hanging="360"/>
      </w:pPr>
      <w:rPr>
        <w:rFonts w:ascii="Wingdings" w:hAnsi="Wingdings" w:hint="default"/>
      </w:rPr>
    </w:lvl>
  </w:abstractNum>
  <w:abstractNum w:abstractNumId="30" w15:restartNumberingAfterBreak="0">
    <w:nsid w:val="51EF7ED7"/>
    <w:multiLevelType w:val="hybridMultilevel"/>
    <w:tmpl w:val="91ECA1C4"/>
    <w:lvl w:ilvl="0" w:tplc="20BAC69A">
      <w:start w:val="1"/>
      <w:numFmt w:val="bullet"/>
      <w:lvlText w:val=""/>
      <w:lvlJc w:val="left"/>
      <w:pPr>
        <w:tabs>
          <w:tab w:val="num" w:pos="720"/>
        </w:tabs>
        <w:ind w:left="720" w:hanging="360"/>
      </w:pPr>
      <w:rPr>
        <w:rFonts w:ascii="Wingdings" w:hAnsi="Wingdings" w:hint="default"/>
      </w:rPr>
    </w:lvl>
    <w:lvl w:ilvl="1" w:tplc="85AA6184" w:tentative="1">
      <w:start w:val="1"/>
      <w:numFmt w:val="bullet"/>
      <w:lvlText w:val="o"/>
      <w:lvlJc w:val="left"/>
      <w:pPr>
        <w:tabs>
          <w:tab w:val="num" w:pos="1440"/>
        </w:tabs>
        <w:ind w:left="1440" w:hanging="360"/>
      </w:pPr>
      <w:rPr>
        <w:rFonts w:ascii="Courier New" w:hAnsi="Courier New" w:cs="Courier New" w:hint="default"/>
      </w:rPr>
    </w:lvl>
    <w:lvl w:ilvl="2" w:tplc="5BA8D148" w:tentative="1">
      <w:start w:val="1"/>
      <w:numFmt w:val="bullet"/>
      <w:lvlText w:val=""/>
      <w:lvlJc w:val="left"/>
      <w:pPr>
        <w:tabs>
          <w:tab w:val="num" w:pos="2160"/>
        </w:tabs>
        <w:ind w:left="2160" w:hanging="360"/>
      </w:pPr>
      <w:rPr>
        <w:rFonts w:ascii="Wingdings" w:hAnsi="Wingdings" w:hint="default"/>
      </w:rPr>
    </w:lvl>
    <w:lvl w:ilvl="3" w:tplc="5832CDA6" w:tentative="1">
      <w:start w:val="1"/>
      <w:numFmt w:val="bullet"/>
      <w:lvlText w:val=""/>
      <w:lvlJc w:val="left"/>
      <w:pPr>
        <w:tabs>
          <w:tab w:val="num" w:pos="2880"/>
        </w:tabs>
        <w:ind w:left="2880" w:hanging="360"/>
      </w:pPr>
      <w:rPr>
        <w:rFonts w:ascii="Symbol" w:hAnsi="Symbol" w:hint="default"/>
      </w:rPr>
    </w:lvl>
    <w:lvl w:ilvl="4" w:tplc="10E69C18" w:tentative="1">
      <w:start w:val="1"/>
      <w:numFmt w:val="bullet"/>
      <w:lvlText w:val="o"/>
      <w:lvlJc w:val="left"/>
      <w:pPr>
        <w:tabs>
          <w:tab w:val="num" w:pos="3600"/>
        </w:tabs>
        <w:ind w:left="3600" w:hanging="360"/>
      </w:pPr>
      <w:rPr>
        <w:rFonts w:ascii="Courier New" w:hAnsi="Courier New" w:cs="Courier New" w:hint="default"/>
      </w:rPr>
    </w:lvl>
    <w:lvl w:ilvl="5" w:tplc="F22ABDDA" w:tentative="1">
      <w:start w:val="1"/>
      <w:numFmt w:val="bullet"/>
      <w:lvlText w:val=""/>
      <w:lvlJc w:val="left"/>
      <w:pPr>
        <w:tabs>
          <w:tab w:val="num" w:pos="4320"/>
        </w:tabs>
        <w:ind w:left="4320" w:hanging="360"/>
      </w:pPr>
      <w:rPr>
        <w:rFonts w:ascii="Wingdings" w:hAnsi="Wingdings" w:hint="default"/>
      </w:rPr>
    </w:lvl>
    <w:lvl w:ilvl="6" w:tplc="E68E6236" w:tentative="1">
      <w:start w:val="1"/>
      <w:numFmt w:val="bullet"/>
      <w:lvlText w:val=""/>
      <w:lvlJc w:val="left"/>
      <w:pPr>
        <w:tabs>
          <w:tab w:val="num" w:pos="5040"/>
        </w:tabs>
        <w:ind w:left="5040" w:hanging="360"/>
      </w:pPr>
      <w:rPr>
        <w:rFonts w:ascii="Symbol" w:hAnsi="Symbol" w:hint="default"/>
      </w:rPr>
    </w:lvl>
    <w:lvl w:ilvl="7" w:tplc="2BD28B66" w:tentative="1">
      <w:start w:val="1"/>
      <w:numFmt w:val="bullet"/>
      <w:lvlText w:val="o"/>
      <w:lvlJc w:val="left"/>
      <w:pPr>
        <w:tabs>
          <w:tab w:val="num" w:pos="5760"/>
        </w:tabs>
        <w:ind w:left="5760" w:hanging="360"/>
      </w:pPr>
      <w:rPr>
        <w:rFonts w:ascii="Courier New" w:hAnsi="Courier New" w:cs="Courier New" w:hint="default"/>
      </w:rPr>
    </w:lvl>
    <w:lvl w:ilvl="8" w:tplc="352417B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FA4A30"/>
    <w:multiLevelType w:val="hybridMultilevel"/>
    <w:tmpl w:val="9676A428"/>
    <w:lvl w:ilvl="0" w:tplc="221A9450">
      <w:start w:val="1"/>
      <w:numFmt w:val="bullet"/>
      <w:lvlText w:val=""/>
      <w:lvlJc w:val="left"/>
      <w:pPr>
        <w:tabs>
          <w:tab w:val="num" w:pos="720"/>
        </w:tabs>
        <w:ind w:left="720" w:hanging="360"/>
      </w:pPr>
      <w:rPr>
        <w:rFonts w:ascii="Wingdings" w:hAnsi="Wingdings" w:hint="default"/>
      </w:rPr>
    </w:lvl>
    <w:lvl w:ilvl="1" w:tplc="5EE02BA2" w:tentative="1">
      <w:start w:val="1"/>
      <w:numFmt w:val="bullet"/>
      <w:lvlText w:val="o"/>
      <w:lvlJc w:val="left"/>
      <w:pPr>
        <w:tabs>
          <w:tab w:val="num" w:pos="1440"/>
        </w:tabs>
        <w:ind w:left="1440" w:hanging="360"/>
      </w:pPr>
      <w:rPr>
        <w:rFonts w:ascii="Courier New" w:hAnsi="Courier New" w:cs="Courier New" w:hint="default"/>
      </w:rPr>
    </w:lvl>
    <w:lvl w:ilvl="2" w:tplc="55A03B2C" w:tentative="1">
      <w:start w:val="1"/>
      <w:numFmt w:val="bullet"/>
      <w:lvlText w:val=""/>
      <w:lvlJc w:val="left"/>
      <w:pPr>
        <w:tabs>
          <w:tab w:val="num" w:pos="2160"/>
        </w:tabs>
        <w:ind w:left="2160" w:hanging="360"/>
      </w:pPr>
      <w:rPr>
        <w:rFonts w:ascii="Wingdings" w:hAnsi="Wingdings" w:hint="default"/>
      </w:rPr>
    </w:lvl>
    <w:lvl w:ilvl="3" w:tplc="500644AC" w:tentative="1">
      <w:start w:val="1"/>
      <w:numFmt w:val="bullet"/>
      <w:lvlText w:val=""/>
      <w:lvlJc w:val="left"/>
      <w:pPr>
        <w:tabs>
          <w:tab w:val="num" w:pos="2880"/>
        </w:tabs>
        <w:ind w:left="2880" w:hanging="360"/>
      </w:pPr>
      <w:rPr>
        <w:rFonts w:ascii="Symbol" w:hAnsi="Symbol" w:hint="default"/>
      </w:rPr>
    </w:lvl>
    <w:lvl w:ilvl="4" w:tplc="F3D25894" w:tentative="1">
      <w:start w:val="1"/>
      <w:numFmt w:val="bullet"/>
      <w:lvlText w:val="o"/>
      <w:lvlJc w:val="left"/>
      <w:pPr>
        <w:tabs>
          <w:tab w:val="num" w:pos="3600"/>
        </w:tabs>
        <w:ind w:left="3600" w:hanging="360"/>
      </w:pPr>
      <w:rPr>
        <w:rFonts w:ascii="Courier New" w:hAnsi="Courier New" w:cs="Courier New" w:hint="default"/>
      </w:rPr>
    </w:lvl>
    <w:lvl w:ilvl="5" w:tplc="9C5E659C" w:tentative="1">
      <w:start w:val="1"/>
      <w:numFmt w:val="bullet"/>
      <w:lvlText w:val=""/>
      <w:lvlJc w:val="left"/>
      <w:pPr>
        <w:tabs>
          <w:tab w:val="num" w:pos="4320"/>
        </w:tabs>
        <w:ind w:left="4320" w:hanging="360"/>
      </w:pPr>
      <w:rPr>
        <w:rFonts w:ascii="Wingdings" w:hAnsi="Wingdings" w:hint="default"/>
      </w:rPr>
    </w:lvl>
    <w:lvl w:ilvl="6" w:tplc="AE36F306" w:tentative="1">
      <w:start w:val="1"/>
      <w:numFmt w:val="bullet"/>
      <w:lvlText w:val=""/>
      <w:lvlJc w:val="left"/>
      <w:pPr>
        <w:tabs>
          <w:tab w:val="num" w:pos="5040"/>
        </w:tabs>
        <w:ind w:left="5040" w:hanging="360"/>
      </w:pPr>
      <w:rPr>
        <w:rFonts w:ascii="Symbol" w:hAnsi="Symbol" w:hint="default"/>
      </w:rPr>
    </w:lvl>
    <w:lvl w:ilvl="7" w:tplc="DEAA9F46" w:tentative="1">
      <w:start w:val="1"/>
      <w:numFmt w:val="bullet"/>
      <w:lvlText w:val="o"/>
      <w:lvlJc w:val="left"/>
      <w:pPr>
        <w:tabs>
          <w:tab w:val="num" w:pos="5760"/>
        </w:tabs>
        <w:ind w:left="5760" w:hanging="360"/>
      </w:pPr>
      <w:rPr>
        <w:rFonts w:ascii="Courier New" w:hAnsi="Courier New" w:cs="Courier New" w:hint="default"/>
      </w:rPr>
    </w:lvl>
    <w:lvl w:ilvl="8" w:tplc="B540DCE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363594"/>
    <w:multiLevelType w:val="hybridMultilevel"/>
    <w:tmpl w:val="71D44AEE"/>
    <w:lvl w:ilvl="0" w:tplc="F3B88D7E">
      <w:start w:val="1"/>
      <w:numFmt w:val="bullet"/>
      <w:lvlText w:val=""/>
      <w:lvlJc w:val="left"/>
      <w:pPr>
        <w:tabs>
          <w:tab w:val="num" w:pos="720"/>
        </w:tabs>
        <w:ind w:left="720" w:hanging="360"/>
      </w:pPr>
      <w:rPr>
        <w:rFonts w:ascii="Wingdings" w:hAnsi="Wingdings" w:hint="default"/>
      </w:rPr>
    </w:lvl>
    <w:lvl w:ilvl="1" w:tplc="A1EA277C" w:tentative="1">
      <w:start w:val="1"/>
      <w:numFmt w:val="bullet"/>
      <w:lvlText w:val="o"/>
      <w:lvlJc w:val="left"/>
      <w:pPr>
        <w:tabs>
          <w:tab w:val="num" w:pos="1440"/>
        </w:tabs>
        <w:ind w:left="1440" w:hanging="360"/>
      </w:pPr>
      <w:rPr>
        <w:rFonts w:ascii="Courier New" w:hAnsi="Courier New" w:cs="Courier New" w:hint="default"/>
      </w:rPr>
    </w:lvl>
    <w:lvl w:ilvl="2" w:tplc="1324B5FA" w:tentative="1">
      <w:start w:val="1"/>
      <w:numFmt w:val="bullet"/>
      <w:lvlText w:val=""/>
      <w:lvlJc w:val="left"/>
      <w:pPr>
        <w:tabs>
          <w:tab w:val="num" w:pos="2160"/>
        </w:tabs>
        <w:ind w:left="2160" w:hanging="360"/>
      </w:pPr>
      <w:rPr>
        <w:rFonts w:ascii="Wingdings" w:hAnsi="Wingdings" w:hint="default"/>
      </w:rPr>
    </w:lvl>
    <w:lvl w:ilvl="3" w:tplc="A9AEFE70" w:tentative="1">
      <w:start w:val="1"/>
      <w:numFmt w:val="bullet"/>
      <w:lvlText w:val=""/>
      <w:lvlJc w:val="left"/>
      <w:pPr>
        <w:tabs>
          <w:tab w:val="num" w:pos="2880"/>
        </w:tabs>
        <w:ind w:left="2880" w:hanging="360"/>
      </w:pPr>
      <w:rPr>
        <w:rFonts w:ascii="Symbol" w:hAnsi="Symbol" w:hint="default"/>
      </w:rPr>
    </w:lvl>
    <w:lvl w:ilvl="4" w:tplc="D83E612C" w:tentative="1">
      <w:start w:val="1"/>
      <w:numFmt w:val="bullet"/>
      <w:lvlText w:val="o"/>
      <w:lvlJc w:val="left"/>
      <w:pPr>
        <w:tabs>
          <w:tab w:val="num" w:pos="3600"/>
        </w:tabs>
        <w:ind w:left="3600" w:hanging="360"/>
      </w:pPr>
      <w:rPr>
        <w:rFonts w:ascii="Courier New" w:hAnsi="Courier New" w:cs="Courier New" w:hint="default"/>
      </w:rPr>
    </w:lvl>
    <w:lvl w:ilvl="5" w:tplc="4A6EB430" w:tentative="1">
      <w:start w:val="1"/>
      <w:numFmt w:val="bullet"/>
      <w:lvlText w:val=""/>
      <w:lvlJc w:val="left"/>
      <w:pPr>
        <w:tabs>
          <w:tab w:val="num" w:pos="4320"/>
        </w:tabs>
        <w:ind w:left="4320" w:hanging="360"/>
      </w:pPr>
      <w:rPr>
        <w:rFonts w:ascii="Wingdings" w:hAnsi="Wingdings" w:hint="default"/>
      </w:rPr>
    </w:lvl>
    <w:lvl w:ilvl="6" w:tplc="40288D50" w:tentative="1">
      <w:start w:val="1"/>
      <w:numFmt w:val="bullet"/>
      <w:lvlText w:val=""/>
      <w:lvlJc w:val="left"/>
      <w:pPr>
        <w:tabs>
          <w:tab w:val="num" w:pos="5040"/>
        </w:tabs>
        <w:ind w:left="5040" w:hanging="360"/>
      </w:pPr>
      <w:rPr>
        <w:rFonts w:ascii="Symbol" w:hAnsi="Symbol" w:hint="default"/>
      </w:rPr>
    </w:lvl>
    <w:lvl w:ilvl="7" w:tplc="AF54B0C2" w:tentative="1">
      <w:start w:val="1"/>
      <w:numFmt w:val="bullet"/>
      <w:lvlText w:val="o"/>
      <w:lvlJc w:val="left"/>
      <w:pPr>
        <w:tabs>
          <w:tab w:val="num" w:pos="5760"/>
        </w:tabs>
        <w:ind w:left="5760" w:hanging="360"/>
      </w:pPr>
      <w:rPr>
        <w:rFonts w:ascii="Courier New" w:hAnsi="Courier New" w:cs="Courier New" w:hint="default"/>
      </w:rPr>
    </w:lvl>
    <w:lvl w:ilvl="8" w:tplc="7E10ADA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B46256"/>
    <w:multiLevelType w:val="hybridMultilevel"/>
    <w:tmpl w:val="922E9438"/>
    <w:lvl w:ilvl="0" w:tplc="F3247564">
      <w:start w:val="1"/>
      <w:numFmt w:val="bullet"/>
      <w:lvlText w:val=""/>
      <w:lvlJc w:val="left"/>
      <w:pPr>
        <w:tabs>
          <w:tab w:val="num" w:pos="720"/>
        </w:tabs>
        <w:ind w:left="720" w:hanging="360"/>
      </w:pPr>
      <w:rPr>
        <w:rFonts w:ascii="Wingdings" w:hAnsi="Wingdings" w:hint="default"/>
      </w:rPr>
    </w:lvl>
    <w:lvl w:ilvl="1" w:tplc="E9029938" w:tentative="1">
      <w:start w:val="1"/>
      <w:numFmt w:val="bullet"/>
      <w:lvlText w:val="o"/>
      <w:lvlJc w:val="left"/>
      <w:pPr>
        <w:tabs>
          <w:tab w:val="num" w:pos="1440"/>
        </w:tabs>
        <w:ind w:left="1440" w:hanging="360"/>
      </w:pPr>
      <w:rPr>
        <w:rFonts w:ascii="Courier New" w:hAnsi="Courier New" w:cs="Courier New" w:hint="default"/>
      </w:rPr>
    </w:lvl>
    <w:lvl w:ilvl="2" w:tplc="6416F93E" w:tentative="1">
      <w:start w:val="1"/>
      <w:numFmt w:val="bullet"/>
      <w:lvlText w:val=""/>
      <w:lvlJc w:val="left"/>
      <w:pPr>
        <w:tabs>
          <w:tab w:val="num" w:pos="2160"/>
        </w:tabs>
        <w:ind w:left="2160" w:hanging="360"/>
      </w:pPr>
      <w:rPr>
        <w:rFonts w:ascii="Wingdings" w:hAnsi="Wingdings" w:hint="default"/>
      </w:rPr>
    </w:lvl>
    <w:lvl w:ilvl="3" w:tplc="4760BBE0" w:tentative="1">
      <w:start w:val="1"/>
      <w:numFmt w:val="bullet"/>
      <w:lvlText w:val=""/>
      <w:lvlJc w:val="left"/>
      <w:pPr>
        <w:tabs>
          <w:tab w:val="num" w:pos="2880"/>
        </w:tabs>
        <w:ind w:left="2880" w:hanging="360"/>
      </w:pPr>
      <w:rPr>
        <w:rFonts w:ascii="Symbol" w:hAnsi="Symbol" w:hint="default"/>
      </w:rPr>
    </w:lvl>
    <w:lvl w:ilvl="4" w:tplc="2EFAAE02" w:tentative="1">
      <w:start w:val="1"/>
      <w:numFmt w:val="bullet"/>
      <w:lvlText w:val="o"/>
      <w:lvlJc w:val="left"/>
      <w:pPr>
        <w:tabs>
          <w:tab w:val="num" w:pos="3600"/>
        </w:tabs>
        <w:ind w:left="3600" w:hanging="360"/>
      </w:pPr>
      <w:rPr>
        <w:rFonts w:ascii="Courier New" w:hAnsi="Courier New" w:cs="Courier New" w:hint="default"/>
      </w:rPr>
    </w:lvl>
    <w:lvl w:ilvl="5" w:tplc="0926413C" w:tentative="1">
      <w:start w:val="1"/>
      <w:numFmt w:val="bullet"/>
      <w:lvlText w:val=""/>
      <w:lvlJc w:val="left"/>
      <w:pPr>
        <w:tabs>
          <w:tab w:val="num" w:pos="4320"/>
        </w:tabs>
        <w:ind w:left="4320" w:hanging="360"/>
      </w:pPr>
      <w:rPr>
        <w:rFonts w:ascii="Wingdings" w:hAnsi="Wingdings" w:hint="default"/>
      </w:rPr>
    </w:lvl>
    <w:lvl w:ilvl="6" w:tplc="10029820" w:tentative="1">
      <w:start w:val="1"/>
      <w:numFmt w:val="bullet"/>
      <w:lvlText w:val=""/>
      <w:lvlJc w:val="left"/>
      <w:pPr>
        <w:tabs>
          <w:tab w:val="num" w:pos="5040"/>
        </w:tabs>
        <w:ind w:left="5040" w:hanging="360"/>
      </w:pPr>
      <w:rPr>
        <w:rFonts w:ascii="Symbol" w:hAnsi="Symbol" w:hint="default"/>
      </w:rPr>
    </w:lvl>
    <w:lvl w:ilvl="7" w:tplc="7A128E06" w:tentative="1">
      <w:start w:val="1"/>
      <w:numFmt w:val="bullet"/>
      <w:lvlText w:val="o"/>
      <w:lvlJc w:val="left"/>
      <w:pPr>
        <w:tabs>
          <w:tab w:val="num" w:pos="5760"/>
        </w:tabs>
        <w:ind w:left="5760" w:hanging="360"/>
      </w:pPr>
      <w:rPr>
        <w:rFonts w:ascii="Courier New" w:hAnsi="Courier New" w:cs="Courier New" w:hint="default"/>
      </w:rPr>
    </w:lvl>
    <w:lvl w:ilvl="8" w:tplc="DD98AD2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0E7129"/>
    <w:multiLevelType w:val="hybridMultilevel"/>
    <w:tmpl w:val="22C40A1A"/>
    <w:lvl w:ilvl="0" w:tplc="F1B2C064">
      <w:start w:val="1"/>
      <w:numFmt w:val="bullet"/>
      <w:lvlText w:val=""/>
      <w:lvlJc w:val="left"/>
      <w:pPr>
        <w:tabs>
          <w:tab w:val="num" w:pos="720"/>
        </w:tabs>
        <w:ind w:left="720" w:hanging="360"/>
      </w:pPr>
      <w:rPr>
        <w:rFonts w:ascii="Wingdings" w:hAnsi="Wingdings" w:hint="default"/>
      </w:rPr>
    </w:lvl>
    <w:lvl w:ilvl="1" w:tplc="551A35DC" w:tentative="1">
      <w:start w:val="1"/>
      <w:numFmt w:val="bullet"/>
      <w:lvlText w:val="o"/>
      <w:lvlJc w:val="left"/>
      <w:pPr>
        <w:tabs>
          <w:tab w:val="num" w:pos="1440"/>
        </w:tabs>
        <w:ind w:left="1440" w:hanging="360"/>
      </w:pPr>
      <w:rPr>
        <w:rFonts w:ascii="Courier New" w:hAnsi="Courier New" w:cs="Courier New" w:hint="default"/>
      </w:rPr>
    </w:lvl>
    <w:lvl w:ilvl="2" w:tplc="95961BE8" w:tentative="1">
      <w:start w:val="1"/>
      <w:numFmt w:val="bullet"/>
      <w:lvlText w:val=""/>
      <w:lvlJc w:val="left"/>
      <w:pPr>
        <w:tabs>
          <w:tab w:val="num" w:pos="2160"/>
        </w:tabs>
        <w:ind w:left="2160" w:hanging="360"/>
      </w:pPr>
      <w:rPr>
        <w:rFonts w:ascii="Wingdings" w:hAnsi="Wingdings" w:hint="default"/>
      </w:rPr>
    </w:lvl>
    <w:lvl w:ilvl="3" w:tplc="FD683378" w:tentative="1">
      <w:start w:val="1"/>
      <w:numFmt w:val="bullet"/>
      <w:lvlText w:val=""/>
      <w:lvlJc w:val="left"/>
      <w:pPr>
        <w:tabs>
          <w:tab w:val="num" w:pos="2880"/>
        </w:tabs>
        <w:ind w:left="2880" w:hanging="360"/>
      </w:pPr>
      <w:rPr>
        <w:rFonts w:ascii="Symbol" w:hAnsi="Symbol" w:hint="default"/>
      </w:rPr>
    </w:lvl>
    <w:lvl w:ilvl="4" w:tplc="D47E8072" w:tentative="1">
      <w:start w:val="1"/>
      <w:numFmt w:val="bullet"/>
      <w:lvlText w:val="o"/>
      <w:lvlJc w:val="left"/>
      <w:pPr>
        <w:tabs>
          <w:tab w:val="num" w:pos="3600"/>
        </w:tabs>
        <w:ind w:left="3600" w:hanging="360"/>
      </w:pPr>
      <w:rPr>
        <w:rFonts w:ascii="Courier New" w:hAnsi="Courier New" w:cs="Courier New" w:hint="default"/>
      </w:rPr>
    </w:lvl>
    <w:lvl w:ilvl="5" w:tplc="05C001CC" w:tentative="1">
      <w:start w:val="1"/>
      <w:numFmt w:val="bullet"/>
      <w:lvlText w:val=""/>
      <w:lvlJc w:val="left"/>
      <w:pPr>
        <w:tabs>
          <w:tab w:val="num" w:pos="4320"/>
        </w:tabs>
        <w:ind w:left="4320" w:hanging="360"/>
      </w:pPr>
      <w:rPr>
        <w:rFonts w:ascii="Wingdings" w:hAnsi="Wingdings" w:hint="default"/>
      </w:rPr>
    </w:lvl>
    <w:lvl w:ilvl="6" w:tplc="2D183A40" w:tentative="1">
      <w:start w:val="1"/>
      <w:numFmt w:val="bullet"/>
      <w:lvlText w:val=""/>
      <w:lvlJc w:val="left"/>
      <w:pPr>
        <w:tabs>
          <w:tab w:val="num" w:pos="5040"/>
        </w:tabs>
        <w:ind w:left="5040" w:hanging="360"/>
      </w:pPr>
      <w:rPr>
        <w:rFonts w:ascii="Symbol" w:hAnsi="Symbol" w:hint="default"/>
      </w:rPr>
    </w:lvl>
    <w:lvl w:ilvl="7" w:tplc="1990158E" w:tentative="1">
      <w:start w:val="1"/>
      <w:numFmt w:val="bullet"/>
      <w:lvlText w:val="o"/>
      <w:lvlJc w:val="left"/>
      <w:pPr>
        <w:tabs>
          <w:tab w:val="num" w:pos="5760"/>
        </w:tabs>
        <w:ind w:left="5760" w:hanging="360"/>
      </w:pPr>
      <w:rPr>
        <w:rFonts w:ascii="Courier New" w:hAnsi="Courier New" w:cs="Courier New" w:hint="default"/>
      </w:rPr>
    </w:lvl>
    <w:lvl w:ilvl="8" w:tplc="6E180C1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755C31"/>
    <w:multiLevelType w:val="hybridMultilevel"/>
    <w:tmpl w:val="3110BF4C"/>
    <w:lvl w:ilvl="0" w:tplc="2FF2DBAA">
      <w:start w:val="1"/>
      <w:numFmt w:val="bullet"/>
      <w:lvlText w:val=""/>
      <w:lvlJc w:val="left"/>
      <w:pPr>
        <w:tabs>
          <w:tab w:val="num" w:pos="720"/>
        </w:tabs>
        <w:ind w:left="720" w:hanging="360"/>
      </w:pPr>
      <w:rPr>
        <w:rFonts w:ascii="Wingdings" w:hAnsi="Wingdings" w:hint="default"/>
      </w:rPr>
    </w:lvl>
    <w:lvl w:ilvl="1" w:tplc="98D6CC16" w:tentative="1">
      <w:start w:val="1"/>
      <w:numFmt w:val="bullet"/>
      <w:lvlText w:val="o"/>
      <w:lvlJc w:val="left"/>
      <w:pPr>
        <w:tabs>
          <w:tab w:val="num" w:pos="1440"/>
        </w:tabs>
        <w:ind w:left="1440" w:hanging="360"/>
      </w:pPr>
      <w:rPr>
        <w:rFonts w:ascii="Courier New" w:hAnsi="Courier New" w:cs="Courier New" w:hint="default"/>
      </w:rPr>
    </w:lvl>
    <w:lvl w:ilvl="2" w:tplc="FCDAB976" w:tentative="1">
      <w:start w:val="1"/>
      <w:numFmt w:val="bullet"/>
      <w:lvlText w:val=""/>
      <w:lvlJc w:val="left"/>
      <w:pPr>
        <w:tabs>
          <w:tab w:val="num" w:pos="2160"/>
        </w:tabs>
        <w:ind w:left="2160" w:hanging="360"/>
      </w:pPr>
      <w:rPr>
        <w:rFonts w:ascii="Wingdings" w:hAnsi="Wingdings" w:hint="default"/>
      </w:rPr>
    </w:lvl>
    <w:lvl w:ilvl="3" w:tplc="87762380" w:tentative="1">
      <w:start w:val="1"/>
      <w:numFmt w:val="bullet"/>
      <w:lvlText w:val=""/>
      <w:lvlJc w:val="left"/>
      <w:pPr>
        <w:tabs>
          <w:tab w:val="num" w:pos="2880"/>
        </w:tabs>
        <w:ind w:left="2880" w:hanging="360"/>
      </w:pPr>
      <w:rPr>
        <w:rFonts w:ascii="Symbol" w:hAnsi="Symbol" w:hint="default"/>
      </w:rPr>
    </w:lvl>
    <w:lvl w:ilvl="4" w:tplc="38B26E06" w:tentative="1">
      <w:start w:val="1"/>
      <w:numFmt w:val="bullet"/>
      <w:lvlText w:val="o"/>
      <w:lvlJc w:val="left"/>
      <w:pPr>
        <w:tabs>
          <w:tab w:val="num" w:pos="3600"/>
        </w:tabs>
        <w:ind w:left="3600" w:hanging="360"/>
      </w:pPr>
      <w:rPr>
        <w:rFonts w:ascii="Courier New" w:hAnsi="Courier New" w:cs="Courier New" w:hint="default"/>
      </w:rPr>
    </w:lvl>
    <w:lvl w:ilvl="5" w:tplc="7A162C1E" w:tentative="1">
      <w:start w:val="1"/>
      <w:numFmt w:val="bullet"/>
      <w:lvlText w:val=""/>
      <w:lvlJc w:val="left"/>
      <w:pPr>
        <w:tabs>
          <w:tab w:val="num" w:pos="4320"/>
        </w:tabs>
        <w:ind w:left="4320" w:hanging="360"/>
      </w:pPr>
      <w:rPr>
        <w:rFonts w:ascii="Wingdings" w:hAnsi="Wingdings" w:hint="default"/>
      </w:rPr>
    </w:lvl>
    <w:lvl w:ilvl="6" w:tplc="DDB64714" w:tentative="1">
      <w:start w:val="1"/>
      <w:numFmt w:val="bullet"/>
      <w:lvlText w:val=""/>
      <w:lvlJc w:val="left"/>
      <w:pPr>
        <w:tabs>
          <w:tab w:val="num" w:pos="5040"/>
        </w:tabs>
        <w:ind w:left="5040" w:hanging="360"/>
      </w:pPr>
      <w:rPr>
        <w:rFonts w:ascii="Symbol" w:hAnsi="Symbol" w:hint="default"/>
      </w:rPr>
    </w:lvl>
    <w:lvl w:ilvl="7" w:tplc="3F4EE2A2" w:tentative="1">
      <w:start w:val="1"/>
      <w:numFmt w:val="bullet"/>
      <w:lvlText w:val="o"/>
      <w:lvlJc w:val="left"/>
      <w:pPr>
        <w:tabs>
          <w:tab w:val="num" w:pos="5760"/>
        </w:tabs>
        <w:ind w:left="5760" w:hanging="360"/>
      </w:pPr>
      <w:rPr>
        <w:rFonts w:ascii="Courier New" w:hAnsi="Courier New" w:cs="Courier New" w:hint="default"/>
      </w:rPr>
    </w:lvl>
    <w:lvl w:ilvl="8" w:tplc="DE1EE53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E219EA"/>
    <w:multiLevelType w:val="hybridMultilevel"/>
    <w:tmpl w:val="C9AC7478"/>
    <w:lvl w:ilvl="0" w:tplc="CAE43638">
      <w:start w:val="1"/>
      <w:numFmt w:val="bullet"/>
      <w:lvlText w:val=""/>
      <w:lvlJc w:val="left"/>
      <w:pPr>
        <w:ind w:left="720" w:hanging="360"/>
      </w:pPr>
      <w:rPr>
        <w:rFonts w:ascii="Symbol" w:hAnsi="Symbol" w:hint="default"/>
      </w:rPr>
    </w:lvl>
    <w:lvl w:ilvl="1" w:tplc="5B02D0EA" w:tentative="1">
      <w:start w:val="1"/>
      <w:numFmt w:val="bullet"/>
      <w:lvlText w:val="o"/>
      <w:lvlJc w:val="left"/>
      <w:pPr>
        <w:ind w:left="1440" w:hanging="360"/>
      </w:pPr>
      <w:rPr>
        <w:rFonts w:ascii="Courier New" w:hAnsi="Courier New" w:cs="Courier New" w:hint="default"/>
      </w:rPr>
    </w:lvl>
    <w:lvl w:ilvl="2" w:tplc="4B5C7E9E" w:tentative="1">
      <w:start w:val="1"/>
      <w:numFmt w:val="bullet"/>
      <w:lvlText w:val=""/>
      <w:lvlJc w:val="left"/>
      <w:pPr>
        <w:ind w:left="2160" w:hanging="360"/>
      </w:pPr>
      <w:rPr>
        <w:rFonts w:ascii="Wingdings" w:hAnsi="Wingdings" w:hint="default"/>
      </w:rPr>
    </w:lvl>
    <w:lvl w:ilvl="3" w:tplc="084CA186" w:tentative="1">
      <w:start w:val="1"/>
      <w:numFmt w:val="bullet"/>
      <w:lvlText w:val=""/>
      <w:lvlJc w:val="left"/>
      <w:pPr>
        <w:ind w:left="2880" w:hanging="360"/>
      </w:pPr>
      <w:rPr>
        <w:rFonts w:ascii="Symbol" w:hAnsi="Symbol" w:hint="default"/>
      </w:rPr>
    </w:lvl>
    <w:lvl w:ilvl="4" w:tplc="2B20E3DA" w:tentative="1">
      <w:start w:val="1"/>
      <w:numFmt w:val="bullet"/>
      <w:lvlText w:val="o"/>
      <w:lvlJc w:val="left"/>
      <w:pPr>
        <w:ind w:left="3600" w:hanging="360"/>
      </w:pPr>
      <w:rPr>
        <w:rFonts w:ascii="Courier New" w:hAnsi="Courier New" w:cs="Courier New" w:hint="default"/>
      </w:rPr>
    </w:lvl>
    <w:lvl w:ilvl="5" w:tplc="DC58BCBE" w:tentative="1">
      <w:start w:val="1"/>
      <w:numFmt w:val="bullet"/>
      <w:lvlText w:val=""/>
      <w:lvlJc w:val="left"/>
      <w:pPr>
        <w:ind w:left="4320" w:hanging="360"/>
      </w:pPr>
      <w:rPr>
        <w:rFonts w:ascii="Wingdings" w:hAnsi="Wingdings" w:hint="default"/>
      </w:rPr>
    </w:lvl>
    <w:lvl w:ilvl="6" w:tplc="7340EE2A" w:tentative="1">
      <w:start w:val="1"/>
      <w:numFmt w:val="bullet"/>
      <w:lvlText w:val=""/>
      <w:lvlJc w:val="left"/>
      <w:pPr>
        <w:ind w:left="5040" w:hanging="360"/>
      </w:pPr>
      <w:rPr>
        <w:rFonts w:ascii="Symbol" w:hAnsi="Symbol" w:hint="default"/>
      </w:rPr>
    </w:lvl>
    <w:lvl w:ilvl="7" w:tplc="528892F6" w:tentative="1">
      <w:start w:val="1"/>
      <w:numFmt w:val="bullet"/>
      <w:lvlText w:val="o"/>
      <w:lvlJc w:val="left"/>
      <w:pPr>
        <w:ind w:left="5760" w:hanging="360"/>
      </w:pPr>
      <w:rPr>
        <w:rFonts w:ascii="Courier New" w:hAnsi="Courier New" w:cs="Courier New" w:hint="default"/>
      </w:rPr>
    </w:lvl>
    <w:lvl w:ilvl="8" w:tplc="87BCDA7A" w:tentative="1">
      <w:start w:val="1"/>
      <w:numFmt w:val="bullet"/>
      <w:lvlText w:val=""/>
      <w:lvlJc w:val="left"/>
      <w:pPr>
        <w:ind w:left="6480" w:hanging="360"/>
      </w:pPr>
      <w:rPr>
        <w:rFonts w:ascii="Wingdings" w:hAnsi="Wingdings" w:hint="default"/>
      </w:rPr>
    </w:lvl>
  </w:abstractNum>
  <w:abstractNum w:abstractNumId="37" w15:restartNumberingAfterBreak="0">
    <w:nsid w:val="6F05633F"/>
    <w:multiLevelType w:val="hybridMultilevel"/>
    <w:tmpl w:val="B664CB62"/>
    <w:lvl w:ilvl="0" w:tplc="93DA826C">
      <w:start w:val="1"/>
      <w:numFmt w:val="bullet"/>
      <w:lvlText w:val=""/>
      <w:lvlJc w:val="left"/>
      <w:pPr>
        <w:ind w:left="720" w:hanging="360"/>
      </w:pPr>
      <w:rPr>
        <w:rFonts w:ascii="Wingdings" w:hAnsi="Wingdings" w:hint="default"/>
      </w:rPr>
    </w:lvl>
    <w:lvl w:ilvl="1" w:tplc="0C7AEDCA" w:tentative="1">
      <w:start w:val="1"/>
      <w:numFmt w:val="bullet"/>
      <w:lvlText w:val="o"/>
      <w:lvlJc w:val="left"/>
      <w:pPr>
        <w:ind w:left="1440" w:hanging="360"/>
      </w:pPr>
      <w:rPr>
        <w:rFonts w:ascii="Courier New" w:hAnsi="Courier New" w:cs="Courier New" w:hint="default"/>
      </w:rPr>
    </w:lvl>
    <w:lvl w:ilvl="2" w:tplc="EC841184" w:tentative="1">
      <w:start w:val="1"/>
      <w:numFmt w:val="bullet"/>
      <w:lvlText w:val=""/>
      <w:lvlJc w:val="left"/>
      <w:pPr>
        <w:ind w:left="2160" w:hanging="360"/>
      </w:pPr>
      <w:rPr>
        <w:rFonts w:ascii="Wingdings" w:hAnsi="Wingdings" w:hint="default"/>
      </w:rPr>
    </w:lvl>
    <w:lvl w:ilvl="3" w:tplc="7828350C" w:tentative="1">
      <w:start w:val="1"/>
      <w:numFmt w:val="bullet"/>
      <w:lvlText w:val=""/>
      <w:lvlJc w:val="left"/>
      <w:pPr>
        <w:ind w:left="2880" w:hanging="360"/>
      </w:pPr>
      <w:rPr>
        <w:rFonts w:ascii="Symbol" w:hAnsi="Symbol" w:hint="default"/>
      </w:rPr>
    </w:lvl>
    <w:lvl w:ilvl="4" w:tplc="89BED26E" w:tentative="1">
      <w:start w:val="1"/>
      <w:numFmt w:val="bullet"/>
      <w:lvlText w:val="o"/>
      <w:lvlJc w:val="left"/>
      <w:pPr>
        <w:ind w:left="3600" w:hanging="360"/>
      </w:pPr>
      <w:rPr>
        <w:rFonts w:ascii="Courier New" w:hAnsi="Courier New" w:cs="Courier New" w:hint="default"/>
      </w:rPr>
    </w:lvl>
    <w:lvl w:ilvl="5" w:tplc="7D84BA62" w:tentative="1">
      <w:start w:val="1"/>
      <w:numFmt w:val="bullet"/>
      <w:lvlText w:val=""/>
      <w:lvlJc w:val="left"/>
      <w:pPr>
        <w:ind w:left="4320" w:hanging="360"/>
      </w:pPr>
      <w:rPr>
        <w:rFonts w:ascii="Wingdings" w:hAnsi="Wingdings" w:hint="default"/>
      </w:rPr>
    </w:lvl>
    <w:lvl w:ilvl="6" w:tplc="C41AA056" w:tentative="1">
      <w:start w:val="1"/>
      <w:numFmt w:val="bullet"/>
      <w:lvlText w:val=""/>
      <w:lvlJc w:val="left"/>
      <w:pPr>
        <w:ind w:left="5040" w:hanging="360"/>
      </w:pPr>
      <w:rPr>
        <w:rFonts w:ascii="Symbol" w:hAnsi="Symbol" w:hint="default"/>
      </w:rPr>
    </w:lvl>
    <w:lvl w:ilvl="7" w:tplc="88EAE34A" w:tentative="1">
      <w:start w:val="1"/>
      <w:numFmt w:val="bullet"/>
      <w:lvlText w:val="o"/>
      <w:lvlJc w:val="left"/>
      <w:pPr>
        <w:ind w:left="5760" w:hanging="360"/>
      </w:pPr>
      <w:rPr>
        <w:rFonts w:ascii="Courier New" w:hAnsi="Courier New" w:cs="Courier New" w:hint="default"/>
      </w:rPr>
    </w:lvl>
    <w:lvl w:ilvl="8" w:tplc="449C9178" w:tentative="1">
      <w:start w:val="1"/>
      <w:numFmt w:val="bullet"/>
      <w:lvlText w:val=""/>
      <w:lvlJc w:val="left"/>
      <w:pPr>
        <w:ind w:left="6480" w:hanging="360"/>
      </w:pPr>
      <w:rPr>
        <w:rFonts w:ascii="Wingdings" w:hAnsi="Wingdings" w:hint="default"/>
      </w:rPr>
    </w:lvl>
  </w:abstractNum>
  <w:abstractNum w:abstractNumId="38" w15:restartNumberingAfterBreak="0">
    <w:nsid w:val="70D023AF"/>
    <w:multiLevelType w:val="hybridMultilevel"/>
    <w:tmpl w:val="7088734A"/>
    <w:lvl w:ilvl="0" w:tplc="3D1CD15A">
      <w:start w:val="1"/>
      <w:numFmt w:val="bullet"/>
      <w:lvlText w:val=""/>
      <w:lvlJc w:val="left"/>
      <w:pPr>
        <w:ind w:left="1440" w:hanging="360"/>
      </w:pPr>
      <w:rPr>
        <w:rFonts w:ascii="Wingdings" w:hAnsi="Wingdings"/>
      </w:rPr>
    </w:lvl>
    <w:lvl w:ilvl="1" w:tplc="100CF6D4" w:tentative="1">
      <w:start w:val="1"/>
      <w:numFmt w:val="bullet"/>
      <w:lvlText w:val="o"/>
      <w:lvlJc w:val="left"/>
      <w:pPr>
        <w:ind w:left="2160" w:hanging="360"/>
      </w:pPr>
      <w:rPr>
        <w:rFonts w:ascii="Courier New" w:hAnsi="Courier New" w:cs="Courier New" w:hint="default"/>
      </w:rPr>
    </w:lvl>
    <w:lvl w:ilvl="2" w:tplc="BE4C18CE" w:tentative="1">
      <w:start w:val="1"/>
      <w:numFmt w:val="bullet"/>
      <w:lvlText w:val=""/>
      <w:lvlJc w:val="left"/>
      <w:pPr>
        <w:ind w:left="2880" w:hanging="360"/>
      </w:pPr>
      <w:rPr>
        <w:rFonts w:ascii="Wingdings" w:hAnsi="Wingdings" w:hint="default"/>
      </w:rPr>
    </w:lvl>
    <w:lvl w:ilvl="3" w:tplc="11DC8BBC" w:tentative="1">
      <w:start w:val="1"/>
      <w:numFmt w:val="bullet"/>
      <w:lvlText w:val=""/>
      <w:lvlJc w:val="left"/>
      <w:pPr>
        <w:ind w:left="3600" w:hanging="360"/>
      </w:pPr>
      <w:rPr>
        <w:rFonts w:ascii="Symbol" w:hAnsi="Symbol" w:hint="default"/>
      </w:rPr>
    </w:lvl>
    <w:lvl w:ilvl="4" w:tplc="27509492" w:tentative="1">
      <w:start w:val="1"/>
      <w:numFmt w:val="bullet"/>
      <w:lvlText w:val="o"/>
      <w:lvlJc w:val="left"/>
      <w:pPr>
        <w:ind w:left="4320" w:hanging="360"/>
      </w:pPr>
      <w:rPr>
        <w:rFonts w:ascii="Courier New" w:hAnsi="Courier New" w:cs="Courier New" w:hint="default"/>
      </w:rPr>
    </w:lvl>
    <w:lvl w:ilvl="5" w:tplc="4150F536" w:tentative="1">
      <w:start w:val="1"/>
      <w:numFmt w:val="bullet"/>
      <w:lvlText w:val=""/>
      <w:lvlJc w:val="left"/>
      <w:pPr>
        <w:ind w:left="5040" w:hanging="360"/>
      </w:pPr>
      <w:rPr>
        <w:rFonts w:ascii="Wingdings" w:hAnsi="Wingdings" w:hint="default"/>
      </w:rPr>
    </w:lvl>
    <w:lvl w:ilvl="6" w:tplc="DBB099C8" w:tentative="1">
      <w:start w:val="1"/>
      <w:numFmt w:val="bullet"/>
      <w:lvlText w:val=""/>
      <w:lvlJc w:val="left"/>
      <w:pPr>
        <w:ind w:left="5760" w:hanging="360"/>
      </w:pPr>
      <w:rPr>
        <w:rFonts w:ascii="Symbol" w:hAnsi="Symbol" w:hint="default"/>
      </w:rPr>
    </w:lvl>
    <w:lvl w:ilvl="7" w:tplc="36FE2F02" w:tentative="1">
      <w:start w:val="1"/>
      <w:numFmt w:val="bullet"/>
      <w:lvlText w:val="o"/>
      <w:lvlJc w:val="left"/>
      <w:pPr>
        <w:ind w:left="6480" w:hanging="360"/>
      </w:pPr>
      <w:rPr>
        <w:rFonts w:ascii="Courier New" w:hAnsi="Courier New" w:cs="Courier New" w:hint="default"/>
      </w:rPr>
    </w:lvl>
    <w:lvl w:ilvl="8" w:tplc="BC6AAC74" w:tentative="1">
      <w:start w:val="1"/>
      <w:numFmt w:val="bullet"/>
      <w:lvlText w:val=""/>
      <w:lvlJc w:val="left"/>
      <w:pPr>
        <w:ind w:left="7200" w:hanging="360"/>
      </w:pPr>
      <w:rPr>
        <w:rFonts w:ascii="Wingdings" w:hAnsi="Wingdings" w:hint="default"/>
      </w:rPr>
    </w:lvl>
  </w:abstractNum>
  <w:abstractNum w:abstractNumId="39" w15:restartNumberingAfterBreak="0">
    <w:nsid w:val="77A07587"/>
    <w:multiLevelType w:val="hybridMultilevel"/>
    <w:tmpl w:val="2B967BB4"/>
    <w:lvl w:ilvl="0" w:tplc="CA9AF748">
      <w:start w:val="1"/>
      <w:numFmt w:val="bullet"/>
      <w:lvlText w:val=""/>
      <w:lvlJc w:val="left"/>
      <w:pPr>
        <w:tabs>
          <w:tab w:val="num" w:pos="720"/>
        </w:tabs>
        <w:ind w:left="720" w:hanging="360"/>
      </w:pPr>
      <w:rPr>
        <w:rFonts w:ascii="Wingdings" w:hAnsi="Wingdings" w:hint="default"/>
      </w:rPr>
    </w:lvl>
    <w:lvl w:ilvl="1" w:tplc="495E076C" w:tentative="1">
      <w:start w:val="1"/>
      <w:numFmt w:val="bullet"/>
      <w:lvlText w:val="o"/>
      <w:lvlJc w:val="left"/>
      <w:pPr>
        <w:tabs>
          <w:tab w:val="num" w:pos="1440"/>
        </w:tabs>
        <w:ind w:left="1440" w:hanging="360"/>
      </w:pPr>
      <w:rPr>
        <w:rFonts w:ascii="Courier New" w:hAnsi="Courier New" w:cs="Courier New" w:hint="default"/>
      </w:rPr>
    </w:lvl>
    <w:lvl w:ilvl="2" w:tplc="0690104C" w:tentative="1">
      <w:start w:val="1"/>
      <w:numFmt w:val="bullet"/>
      <w:lvlText w:val=""/>
      <w:lvlJc w:val="left"/>
      <w:pPr>
        <w:tabs>
          <w:tab w:val="num" w:pos="2160"/>
        </w:tabs>
        <w:ind w:left="2160" w:hanging="360"/>
      </w:pPr>
      <w:rPr>
        <w:rFonts w:ascii="Wingdings" w:hAnsi="Wingdings" w:hint="default"/>
      </w:rPr>
    </w:lvl>
    <w:lvl w:ilvl="3" w:tplc="8F985B2E" w:tentative="1">
      <w:start w:val="1"/>
      <w:numFmt w:val="bullet"/>
      <w:lvlText w:val=""/>
      <w:lvlJc w:val="left"/>
      <w:pPr>
        <w:tabs>
          <w:tab w:val="num" w:pos="2880"/>
        </w:tabs>
        <w:ind w:left="2880" w:hanging="360"/>
      </w:pPr>
      <w:rPr>
        <w:rFonts w:ascii="Symbol" w:hAnsi="Symbol" w:hint="default"/>
      </w:rPr>
    </w:lvl>
    <w:lvl w:ilvl="4" w:tplc="55BC67F0" w:tentative="1">
      <w:start w:val="1"/>
      <w:numFmt w:val="bullet"/>
      <w:lvlText w:val="o"/>
      <w:lvlJc w:val="left"/>
      <w:pPr>
        <w:tabs>
          <w:tab w:val="num" w:pos="3600"/>
        </w:tabs>
        <w:ind w:left="3600" w:hanging="360"/>
      </w:pPr>
      <w:rPr>
        <w:rFonts w:ascii="Courier New" w:hAnsi="Courier New" w:cs="Courier New" w:hint="default"/>
      </w:rPr>
    </w:lvl>
    <w:lvl w:ilvl="5" w:tplc="F7CE4B60" w:tentative="1">
      <w:start w:val="1"/>
      <w:numFmt w:val="bullet"/>
      <w:lvlText w:val=""/>
      <w:lvlJc w:val="left"/>
      <w:pPr>
        <w:tabs>
          <w:tab w:val="num" w:pos="4320"/>
        </w:tabs>
        <w:ind w:left="4320" w:hanging="360"/>
      </w:pPr>
      <w:rPr>
        <w:rFonts w:ascii="Wingdings" w:hAnsi="Wingdings" w:hint="default"/>
      </w:rPr>
    </w:lvl>
    <w:lvl w:ilvl="6" w:tplc="0380914A" w:tentative="1">
      <w:start w:val="1"/>
      <w:numFmt w:val="bullet"/>
      <w:lvlText w:val=""/>
      <w:lvlJc w:val="left"/>
      <w:pPr>
        <w:tabs>
          <w:tab w:val="num" w:pos="5040"/>
        </w:tabs>
        <w:ind w:left="5040" w:hanging="360"/>
      </w:pPr>
      <w:rPr>
        <w:rFonts w:ascii="Symbol" w:hAnsi="Symbol" w:hint="default"/>
      </w:rPr>
    </w:lvl>
    <w:lvl w:ilvl="7" w:tplc="4EC2C276" w:tentative="1">
      <w:start w:val="1"/>
      <w:numFmt w:val="bullet"/>
      <w:lvlText w:val="o"/>
      <w:lvlJc w:val="left"/>
      <w:pPr>
        <w:tabs>
          <w:tab w:val="num" w:pos="5760"/>
        </w:tabs>
        <w:ind w:left="5760" w:hanging="360"/>
      </w:pPr>
      <w:rPr>
        <w:rFonts w:ascii="Courier New" w:hAnsi="Courier New" w:cs="Courier New" w:hint="default"/>
      </w:rPr>
    </w:lvl>
    <w:lvl w:ilvl="8" w:tplc="C8168A1C" w:tentative="1">
      <w:start w:val="1"/>
      <w:numFmt w:val="bullet"/>
      <w:lvlText w:val=""/>
      <w:lvlJc w:val="left"/>
      <w:pPr>
        <w:tabs>
          <w:tab w:val="num" w:pos="6480"/>
        </w:tabs>
        <w:ind w:left="6480" w:hanging="360"/>
      </w:pPr>
      <w:rPr>
        <w:rFonts w:ascii="Wingdings" w:hAnsi="Wingdings" w:hint="default"/>
      </w:rPr>
    </w:lvl>
  </w:abstractNum>
  <w:num w:numId="1" w16cid:durableId="546458551">
    <w:abstractNumId w:val="0"/>
  </w:num>
  <w:num w:numId="2" w16cid:durableId="1141583756">
    <w:abstractNumId w:val="6"/>
  </w:num>
  <w:num w:numId="3" w16cid:durableId="723917751">
    <w:abstractNumId w:val="7"/>
  </w:num>
  <w:num w:numId="4" w16cid:durableId="264927446">
    <w:abstractNumId w:val="14"/>
  </w:num>
  <w:num w:numId="5" w16cid:durableId="252056403">
    <w:abstractNumId w:val="27"/>
  </w:num>
  <w:num w:numId="6" w16cid:durableId="1992633631">
    <w:abstractNumId w:val="21"/>
  </w:num>
  <w:num w:numId="7" w16cid:durableId="2038118633">
    <w:abstractNumId w:val="13"/>
  </w:num>
  <w:num w:numId="8" w16cid:durableId="1087120088">
    <w:abstractNumId w:val="24"/>
  </w:num>
  <w:num w:numId="9" w16cid:durableId="1806242248">
    <w:abstractNumId w:val="39"/>
  </w:num>
  <w:num w:numId="10" w16cid:durableId="336275543">
    <w:abstractNumId w:val="16"/>
  </w:num>
  <w:num w:numId="11" w16cid:durableId="1884755243">
    <w:abstractNumId w:val="12"/>
  </w:num>
  <w:num w:numId="12" w16cid:durableId="1394737216">
    <w:abstractNumId w:val="28"/>
  </w:num>
  <w:num w:numId="13" w16cid:durableId="1009218302">
    <w:abstractNumId w:val="34"/>
  </w:num>
  <w:num w:numId="14" w16cid:durableId="569657657">
    <w:abstractNumId w:val="19"/>
  </w:num>
  <w:num w:numId="15" w16cid:durableId="436147061">
    <w:abstractNumId w:val="31"/>
  </w:num>
  <w:num w:numId="16" w16cid:durableId="1231967143">
    <w:abstractNumId w:val="35"/>
  </w:num>
  <w:num w:numId="17" w16cid:durableId="1266109142">
    <w:abstractNumId w:val="30"/>
  </w:num>
  <w:num w:numId="18" w16cid:durableId="54938237">
    <w:abstractNumId w:val="32"/>
  </w:num>
  <w:num w:numId="19" w16cid:durableId="1292634673">
    <w:abstractNumId w:val="37"/>
  </w:num>
  <w:num w:numId="20" w16cid:durableId="197594389">
    <w:abstractNumId w:val="23"/>
  </w:num>
  <w:num w:numId="21" w16cid:durableId="1577780051">
    <w:abstractNumId w:val="29"/>
  </w:num>
  <w:num w:numId="22" w16cid:durableId="1291088329">
    <w:abstractNumId w:val="33"/>
  </w:num>
  <w:num w:numId="23" w16cid:durableId="138419468">
    <w:abstractNumId w:val="26"/>
  </w:num>
  <w:num w:numId="24" w16cid:durableId="1983272926">
    <w:abstractNumId w:val="11"/>
  </w:num>
  <w:num w:numId="25" w16cid:durableId="2076780076">
    <w:abstractNumId w:val="15"/>
  </w:num>
  <w:num w:numId="26" w16cid:durableId="1086993981">
    <w:abstractNumId w:val="18"/>
  </w:num>
  <w:num w:numId="27" w16cid:durableId="2103062660">
    <w:abstractNumId w:val="38"/>
  </w:num>
  <w:num w:numId="28" w16cid:durableId="1181044768">
    <w:abstractNumId w:val="22"/>
  </w:num>
  <w:num w:numId="29" w16cid:durableId="421342906">
    <w:abstractNumId w:val="25"/>
  </w:num>
  <w:num w:numId="30" w16cid:durableId="1558466284">
    <w:abstractNumId w:val="20"/>
  </w:num>
  <w:num w:numId="31" w16cid:durableId="1613593623">
    <w:abstractNumId w:val="36"/>
  </w:num>
  <w:num w:numId="32" w16cid:durableId="180454141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9F"/>
    <w:rsid w:val="00000B4E"/>
    <w:rsid w:val="00001719"/>
    <w:rsid w:val="00001977"/>
    <w:rsid w:val="00001FF4"/>
    <w:rsid w:val="000023DF"/>
    <w:rsid w:val="00002B60"/>
    <w:rsid w:val="00003913"/>
    <w:rsid w:val="00005494"/>
    <w:rsid w:val="0000554B"/>
    <w:rsid w:val="0000606F"/>
    <w:rsid w:val="00006225"/>
    <w:rsid w:val="00006DBB"/>
    <w:rsid w:val="0000717D"/>
    <w:rsid w:val="000110CF"/>
    <w:rsid w:val="00011DF4"/>
    <w:rsid w:val="000121A5"/>
    <w:rsid w:val="00012260"/>
    <w:rsid w:val="00012E60"/>
    <w:rsid w:val="00012F4F"/>
    <w:rsid w:val="00014347"/>
    <w:rsid w:val="00016ACA"/>
    <w:rsid w:val="0001773D"/>
    <w:rsid w:val="00020340"/>
    <w:rsid w:val="00020A0A"/>
    <w:rsid w:val="00020B6F"/>
    <w:rsid w:val="000211F6"/>
    <w:rsid w:val="00021890"/>
    <w:rsid w:val="00023770"/>
    <w:rsid w:val="00031328"/>
    <w:rsid w:val="000314F3"/>
    <w:rsid w:val="00031D30"/>
    <w:rsid w:val="00034CF3"/>
    <w:rsid w:val="0003526F"/>
    <w:rsid w:val="00035F12"/>
    <w:rsid w:val="00036324"/>
    <w:rsid w:val="00036B5B"/>
    <w:rsid w:val="0003758E"/>
    <w:rsid w:val="000402C5"/>
    <w:rsid w:val="00042AD1"/>
    <w:rsid w:val="00042ED8"/>
    <w:rsid w:val="00043086"/>
    <w:rsid w:val="00045328"/>
    <w:rsid w:val="00046605"/>
    <w:rsid w:val="00046AD7"/>
    <w:rsid w:val="00047818"/>
    <w:rsid w:val="000479C7"/>
    <w:rsid w:val="000511C4"/>
    <w:rsid w:val="00052099"/>
    <w:rsid w:val="00052396"/>
    <w:rsid w:val="00053501"/>
    <w:rsid w:val="00053DAF"/>
    <w:rsid w:val="00056269"/>
    <w:rsid w:val="00056E73"/>
    <w:rsid w:val="0006153B"/>
    <w:rsid w:val="00063BA6"/>
    <w:rsid w:val="0006434A"/>
    <w:rsid w:val="000666F0"/>
    <w:rsid w:val="00067EC5"/>
    <w:rsid w:val="0007136B"/>
    <w:rsid w:val="0007306F"/>
    <w:rsid w:val="00073249"/>
    <w:rsid w:val="000744FD"/>
    <w:rsid w:val="000756C1"/>
    <w:rsid w:val="00077302"/>
    <w:rsid w:val="000805DB"/>
    <w:rsid w:val="00081634"/>
    <w:rsid w:val="000816F3"/>
    <w:rsid w:val="000819E3"/>
    <w:rsid w:val="00082141"/>
    <w:rsid w:val="0008399B"/>
    <w:rsid w:val="00086246"/>
    <w:rsid w:val="0008697F"/>
    <w:rsid w:val="00090162"/>
    <w:rsid w:val="000901C5"/>
    <w:rsid w:val="00090466"/>
    <w:rsid w:val="00091CEC"/>
    <w:rsid w:val="000940E5"/>
    <w:rsid w:val="00094A33"/>
    <w:rsid w:val="00095623"/>
    <w:rsid w:val="000A0C8F"/>
    <w:rsid w:val="000A1B6A"/>
    <w:rsid w:val="000A3BB9"/>
    <w:rsid w:val="000A76DB"/>
    <w:rsid w:val="000B0016"/>
    <w:rsid w:val="000B0E52"/>
    <w:rsid w:val="000B26D3"/>
    <w:rsid w:val="000B2E0D"/>
    <w:rsid w:val="000B2F3A"/>
    <w:rsid w:val="000B52A0"/>
    <w:rsid w:val="000B53AC"/>
    <w:rsid w:val="000B5B91"/>
    <w:rsid w:val="000B6D63"/>
    <w:rsid w:val="000C0E7D"/>
    <w:rsid w:val="000C138E"/>
    <w:rsid w:val="000C22CE"/>
    <w:rsid w:val="000C2CD6"/>
    <w:rsid w:val="000C4646"/>
    <w:rsid w:val="000C4E7C"/>
    <w:rsid w:val="000C5BB2"/>
    <w:rsid w:val="000C6668"/>
    <w:rsid w:val="000C712B"/>
    <w:rsid w:val="000C7635"/>
    <w:rsid w:val="000D15BC"/>
    <w:rsid w:val="000D5FAB"/>
    <w:rsid w:val="000D6ECB"/>
    <w:rsid w:val="000D7BA7"/>
    <w:rsid w:val="000E02A4"/>
    <w:rsid w:val="000E13C4"/>
    <w:rsid w:val="000E2DC4"/>
    <w:rsid w:val="000E3932"/>
    <w:rsid w:val="000E3C2C"/>
    <w:rsid w:val="000E3D6C"/>
    <w:rsid w:val="000E6937"/>
    <w:rsid w:val="000F08EB"/>
    <w:rsid w:val="000F1F16"/>
    <w:rsid w:val="000F2047"/>
    <w:rsid w:val="000F2720"/>
    <w:rsid w:val="000F4106"/>
    <w:rsid w:val="000F58D0"/>
    <w:rsid w:val="000F5E59"/>
    <w:rsid w:val="000F6E33"/>
    <w:rsid w:val="000F6F49"/>
    <w:rsid w:val="000F748A"/>
    <w:rsid w:val="000F7D12"/>
    <w:rsid w:val="00102554"/>
    <w:rsid w:val="0010265E"/>
    <w:rsid w:val="0010419E"/>
    <w:rsid w:val="00106181"/>
    <w:rsid w:val="00107326"/>
    <w:rsid w:val="00107AD5"/>
    <w:rsid w:val="001135B5"/>
    <w:rsid w:val="001137F0"/>
    <w:rsid w:val="00113F43"/>
    <w:rsid w:val="00114940"/>
    <w:rsid w:val="00114B66"/>
    <w:rsid w:val="00115A3B"/>
    <w:rsid w:val="00120684"/>
    <w:rsid w:val="00121A96"/>
    <w:rsid w:val="001220DB"/>
    <w:rsid w:val="00122302"/>
    <w:rsid w:val="00122336"/>
    <w:rsid w:val="00122B2B"/>
    <w:rsid w:val="00122F04"/>
    <w:rsid w:val="001233ED"/>
    <w:rsid w:val="00124858"/>
    <w:rsid w:val="00127774"/>
    <w:rsid w:val="001334E7"/>
    <w:rsid w:val="00133555"/>
    <w:rsid w:val="001355D9"/>
    <w:rsid w:val="0013616D"/>
    <w:rsid w:val="00140109"/>
    <w:rsid w:val="00140271"/>
    <w:rsid w:val="00141146"/>
    <w:rsid w:val="00141EB3"/>
    <w:rsid w:val="0014241B"/>
    <w:rsid w:val="00143206"/>
    <w:rsid w:val="00143EC2"/>
    <w:rsid w:val="00144BCF"/>
    <w:rsid w:val="00145D46"/>
    <w:rsid w:val="001501C9"/>
    <w:rsid w:val="00151BC3"/>
    <w:rsid w:val="00151BEA"/>
    <w:rsid w:val="001524AA"/>
    <w:rsid w:val="001537CE"/>
    <w:rsid w:val="00154DDA"/>
    <w:rsid w:val="0015537E"/>
    <w:rsid w:val="001572DA"/>
    <w:rsid w:val="001603CF"/>
    <w:rsid w:val="001604E0"/>
    <w:rsid w:val="0016065A"/>
    <w:rsid w:val="0016079B"/>
    <w:rsid w:val="00163EBF"/>
    <w:rsid w:val="0016560B"/>
    <w:rsid w:val="00167D5F"/>
    <w:rsid w:val="0017068F"/>
    <w:rsid w:val="001717F6"/>
    <w:rsid w:val="00171C76"/>
    <w:rsid w:val="00173D6A"/>
    <w:rsid w:val="0017404C"/>
    <w:rsid w:val="00177CC9"/>
    <w:rsid w:val="00184D51"/>
    <w:rsid w:val="00185337"/>
    <w:rsid w:val="001863B1"/>
    <w:rsid w:val="00190E13"/>
    <w:rsid w:val="00192E00"/>
    <w:rsid w:val="00193C04"/>
    <w:rsid w:val="00195AED"/>
    <w:rsid w:val="00196A0E"/>
    <w:rsid w:val="00197010"/>
    <w:rsid w:val="001978D2"/>
    <w:rsid w:val="001A1ADE"/>
    <w:rsid w:val="001A1BF3"/>
    <w:rsid w:val="001A26CE"/>
    <w:rsid w:val="001A309E"/>
    <w:rsid w:val="001A32A5"/>
    <w:rsid w:val="001A4042"/>
    <w:rsid w:val="001A5090"/>
    <w:rsid w:val="001A6281"/>
    <w:rsid w:val="001A6D79"/>
    <w:rsid w:val="001A7E4E"/>
    <w:rsid w:val="001B00E8"/>
    <w:rsid w:val="001B039A"/>
    <w:rsid w:val="001B229D"/>
    <w:rsid w:val="001B42EE"/>
    <w:rsid w:val="001B48FE"/>
    <w:rsid w:val="001B55C6"/>
    <w:rsid w:val="001B5DC3"/>
    <w:rsid w:val="001B6F17"/>
    <w:rsid w:val="001B79EE"/>
    <w:rsid w:val="001C2374"/>
    <w:rsid w:val="001C2F1C"/>
    <w:rsid w:val="001C33D2"/>
    <w:rsid w:val="001C34E5"/>
    <w:rsid w:val="001C4782"/>
    <w:rsid w:val="001C4FDE"/>
    <w:rsid w:val="001C5471"/>
    <w:rsid w:val="001C67B4"/>
    <w:rsid w:val="001C734E"/>
    <w:rsid w:val="001D22A8"/>
    <w:rsid w:val="001D2546"/>
    <w:rsid w:val="001D2637"/>
    <w:rsid w:val="001D267A"/>
    <w:rsid w:val="001D2A85"/>
    <w:rsid w:val="001D3AF0"/>
    <w:rsid w:val="001D3C1F"/>
    <w:rsid w:val="001D4484"/>
    <w:rsid w:val="001D4AA5"/>
    <w:rsid w:val="001D6B12"/>
    <w:rsid w:val="001D76D3"/>
    <w:rsid w:val="001E092B"/>
    <w:rsid w:val="001E097B"/>
    <w:rsid w:val="001E099F"/>
    <w:rsid w:val="001E0EA6"/>
    <w:rsid w:val="001E1692"/>
    <w:rsid w:val="001E19BC"/>
    <w:rsid w:val="001E24B8"/>
    <w:rsid w:val="001E2E21"/>
    <w:rsid w:val="001E2F2A"/>
    <w:rsid w:val="001E53FD"/>
    <w:rsid w:val="001E63B4"/>
    <w:rsid w:val="001E6B95"/>
    <w:rsid w:val="001E7B1C"/>
    <w:rsid w:val="001E7D06"/>
    <w:rsid w:val="001E7E2D"/>
    <w:rsid w:val="001F0DF1"/>
    <w:rsid w:val="001F1414"/>
    <w:rsid w:val="001F23DB"/>
    <w:rsid w:val="001F29B9"/>
    <w:rsid w:val="00200A79"/>
    <w:rsid w:val="0020136E"/>
    <w:rsid w:val="00202AC5"/>
    <w:rsid w:val="00203F92"/>
    <w:rsid w:val="00205293"/>
    <w:rsid w:val="00206525"/>
    <w:rsid w:val="00206ED1"/>
    <w:rsid w:val="002075CE"/>
    <w:rsid w:val="002076B9"/>
    <w:rsid w:val="002101C6"/>
    <w:rsid w:val="00214CC7"/>
    <w:rsid w:val="002151F3"/>
    <w:rsid w:val="0021528E"/>
    <w:rsid w:val="002157E1"/>
    <w:rsid w:val="002157E8"/>
    <w:rsid w:val="00216898"/>
    <w:rsid w:val="00217B53"/>
    <w:rsid w:val="002203FD"/>
    <w:rsid w:val="00220436"/>
    <w:rsid w:val="00222661"/>
    <w:rsid w:val="00223274"/>
    <w:rsid w:val="002248D4"/>
    <w:rsid w:val="002263AD"/>
    <w:rsid w:val="0022689E"/>
    <w:rsid w:val="002268F0"/>
    <w:rsid w:val="00227A9B"/>
    <w:rsid w:val="00233913"/>
    <w:rsid w:val="0023701C"/>
    <w:rsid w:val="0024183E"/>
    <w:rsid w:val="002420E6"/>
    <w:rsid w:val="00242BB7"/>
    <w:rsid w:val="00243294"/>
    <w:rsid w:val="00243F58"/>
    <w:rsid w:val="00244C2E"/>
    <w:rsid w:val="00245C3F"/>
    <w:rsid w:val="0024647C"/>
    <w:rsid w:val="00246CAA"/>
    <w:rsid w:val="002471B6"/>
    <w:rsid w:val="00253BA8"/>
    <w:rsid w:val="00254379"/>
    <w:rsid w:val="00254592"/>
    <w:rsid w:val="00255A3E"/>
    <w:rsid w:val="00257056"/>
    <w:rsid w:val="00260628"/>
    <w:rsid w:val="002625D2"/>
    <w:rsid w:val="00262C63"/>
    <w:rsid w:val="00262E63"/>
    <w:rsid w:val="002648FB"/>
    <w:rsid w:val="00264F1F"/>
    <w:rsid w:val="00264F21"/>
    <w:rsid w:val="00264FA7"/>
    <w:rsid w:val="00265368"/>
    <w:rsid w:val="00267E9C"/>
    <w:rsid w:val="00270703"/>
    <w:rsid w:val="0027077A"/>
    <w:rsid w:val="0027342A"/>
    <w:rsid w:val="00273F22"/>
    <w:rsid w:val="00276FA6"/>
    <w:rsid w:val="0027764C"/>
    <w:rsid w:val="002804E5"/>
    <w:rsid w:val="002815FB"/>
    <w:rsid w:val="00283615"/>
    <w:rsid w:val="002860F0"/>
    <w:rsid w:val="00290734"/>
    <w:rsid w:val="00294F90"/>
    <w:rsid w:val="002952E2"/>
    <w:rsid w:val="00295719"/>
    <w:rsid w:val="00295DF0"/>
    <w:rsid w:val="002A0084"/>
    <w:rsid w:val="002A0837"/>
    <w:rsid w:val="002A2586"/>
    <w:rsid w:val="002A2872"/>
    <w:rsid w:val="002A2B77"/>
    <w:rsid w:val="002A6201"/>
    <w:rsid w:val="002B0668"/>
    <w:rsid w:val="002B0873"/>
    <w:rsid w:val="002B14A9"/>
    <w:rsid w:val="002B1AC2"/>
    <w:rsid w:val="002B1F24"/>
    <w:rsid w:val="002B3412"/>
    <w:rsid w:val="002B3FF0"/>
    <w:rsid w:val="002B4042"/>
    <w:rsid w:val="002B4CF8"/>
    <w:rsid w:val="002B5230"/>
    <w:rsid w:val="002B6E9F"/>
    <w:rsid w:val="002B71BA"/>
    <w:rsid w:val="002C0477"/>
    <w:rsid w:val="002C0A5A"/>
    <w:rsid w:val="002C0B7C"/>
    <w:rsid w:val="002C103D"/>
    <w:rsid w:val="002C1680"/>
    <w:rsid w:val="002C16BA"/>
    <w:rsid w:val="002C2B28"/>
    <w:rsid w:val="002C2BA8"/>
    <w:rsid w:val="002C549E"/>
    <w:rsid w:val="002C615D"/>
    <w:rsid w:val="002C776A"/>
    <w:rsid w:val="002C7E37"/>
    <w:rsid w:val="002D0A5E"/>
    <w:rsid w:val="002D201F"/>
    <w:rsid w:val="002D216F"/>
    <w:rsid w:val="002D2281"/>
    <w:rsid w:val="002D2860"/>
    <w:rsid w:val="002D2965"/>
    <w:rsid w:val="002D333E"/>
    <w:rsid w:val="002D433B"/>
    <w:rsid w:val="002D4921"/>
    <w:rsid w:val="002D49FC"/>
    <w:rsid w:val="002D4AA2"/>
    <w:rsid w:val="002D598D"/>
    <w:rsid w:val="002D5E37"/>
    <w:rsid w:val="002D6BC1"/>
    <w:rsid w:val="002D7613"/>
    <w:rsid w:val="002E0C25"/>
    <w:rsid w:val="002E0EEA"/>
    <w:rsid w:val="002E17ED"/>
    <w:rsid w:val="002E1F2C"/>
    <w:rsid w:val="002E3096"/>
    <w:rsid w:val="002E37C9"/>
    <w:rsid w:val="002E3D05"/>
    <w:rsid w:val="002E4FFF"/>
    <w:rsid w:val="002E63AE"/>
    <w:rsid w:val="002F09B0"/>
    <w:rsid w:val="002F0FB4"/>
    <w:rsid w:val="002F24A7"/>
    <w:rsid w:val="002F338D"/>
    <w:rsid w:val="002F3BCF"/>
    <w:rsid w:val="002F413C"/>
    <w:rsid w:val="002F54E7"/>
    <w:rsid w:val="002F68EB"/>
    <w:rsid w:val="002F6FC9"/>
    <w:rsid w:val="002F7291"/>
    <w:rsid w:val="0030022D"/>
    <w:rsid w:val="00302177"/>
    <w:rsid w:val="00302E40"/>
    <w:rsid w:val="0030450F"/>
    <w:rsid w:val="00304674"/>
    <w:rsid w:val="00307452"/>
    <w:rsid w:val="00310359"/>
    <w:rsid w:val="003108B1"/>
    <w:rsid w:val="00312230"/>
    <w:rsid w:val="00312AF9"/>
    <w:rsid w:val="00315D02"/>
    <w:rsid w:val="003165C8"/>
    <w:rsid w:val="00317012"/>
    <w:rsid w:val="003209E8"/>
    <w:rsid w:val="00321B6C"/>
    <w:rsid w:val="00321D0F"/>
    <w:rsid w:val="003247EC"/>
    <w:rsid w:val="003255F0"/>
    <w:rsid w:val="00325795"/>
    <w:rsid w:val="00325F1C"/>
    <w:rsid w:val="003275F2"/>
    <w:rsid w:val="0032781C"/>
    <w:rsid w:val="003319D4"/>
    <w:rsid w:val="00332A14"/>
    <w:rsid w:val="003331A6"/>
    <w:rsid w:val="00333DE4"/>
    <w:rsid w:val="003342F0"/>
    <w:rsid w:val="003345D8"/>
    <w:rsid w:val="0033532A"/>
    <w:rsid w:val="00335F3A"/>
    <w:rsid w:val="003366B0"/>
    <w:rsid w:val="003367CB"/>
    <w:rsid w:val="00340426"/>
    <w:rsid w:val="00341901"/>
    <w:rsid w:val="00342D04"/>
    <w:rsid w:val="003431DF"/>
    <w:rsid w:val="00343B9D"/>
    <w:rsid w:val="00346E97"/>
    <w:rsid w:val="00347E36"/>
    <w:rsid w:val="00354D5F"/>
    <w:rsid w:val="003558AA"/>
    <w:rsid w:val="00357C29"/>
    <w:rsid w:val="00361E92"/>
    <w:rsid w:val="00362BD9"/>
    <w:rsid w:val="00362FF4"/>
    <w:rsid w:val="003639DF"/>
    <w:rsid w:val="00366FE3"/>
    <w:rsid w:val="003718F6"/>
    <w:rsid w:val="003726D8"/>
    <w:rsid w:val="0037490B"/>
    <w:rsid w:val="00376760"/>
    <w:rsid w:val="00377DAE"/>
    <w:rsid w:val="0038183E"/>
    <w:rsid w:val="003837B1"/>
    <w:rsid w:val="003845B9"/>
    <w:rsid w:val="00385F96"/>
    <w:rsid w:val="00386AD6"/>
    <w:rsid w:val="00386FE6"/>
    <w:rsid w:val="003877B7"/>
    <w:rsid w:val="00387A72"/>
    <w:rsid w:val="00390AB1"/>
    <w:rsid w:val="00391BEC"/>
    <w:rsid w:val="0039221C"/>
    <w:rsid w:val="00392EF7"/>
    <w:rsid w:val="00395135"/>
    <w:rsid w:val="00395950"/>
    <w:rsid w:val="003A311F"/>
    <w:rsid w:val="003A4898"/>
    <w:rsid w:val="003A5756"/>
    <w:rsid w:val="003A62A0"/>
    <w:rsid w:val="003A6A14"/>
    <w:rsid w:val="003B0384"/>
    <w:rsid w:val="003B21B4"/>
    <w:rsid w:val="003B2C92"/>
    <w:rsid w:val="003B4007"/>
    <w:rsid w:val="003B51EE"/>
    <w:rsid w:val="003C0B49"/>
    <w:rsid w:val="003C190B"/>
    <w:rsid w:val="003C2AFD"/>
    <w:rsid w:val="003C4FFE"/>
    <w:rsid w:val="003C5C23"/>
    <w:rsid w:val="003C5CA7"/>
    <w:rsid w:val="003C7625"/>
    <w:rsid w:val="003C771C"/>
    <w:rsid w:val="003D0128"/>
    <w:rsid w:val="003D489A"/>
    <w:rsid w:val="003D6D4B"/>
    <w:rsid w:val="003D6FBF"/>
    <w:rsid w:val="003E0337"/>
    <w:rsid w:val="003E0CC4"/>
    <w:rsid w:val="003E21B3"/>
    <w:rsid w:val="003E3172"/>
    <w:rsid w:val="003E46EB"/>
    <w:rsid w:val="003E48D2"/>
    <w:rsid w:val="003E5249"/>
    <w:rsid w:val="003E6045"/>
    <w:rsid w:val="003E631A"/>
    <w:rsid w:val="003E7470"/>
    <w:rsid w:val="003F2530"/>
    <w:rsid w:val="003F3064"/>
    <w:rsid w:val="003F30D6"/>
    <w:rsid w:val="003F335F"/>
    <w:rsid w:val="003F3D62"/>
    <w:rsid w:val="003F4750"/>
    <w:rsid w:val="003F4E4C"/>
    <w:rsid w:val="003F5827"/>
    <w:rsid w:val="003F5E8D"/>
    <w:rsid w:val="00401C97"/>
    <w:rsid w:val="00402830"/>
    <w:rsid w:val="00403BD6"/>
    <w:rsid w:val="00406E67"/>
    <w:rsid w:val="0040732A"/>
    <w:rsid w:val="00407BF0"/>
    <w:rsid w:val="00411BD8"/>
    <w:rsid w:val="004122DA"/>
    <w:rsid w:val="00412668"/>
    <w:rsid w:val="004133E7"/>
    <w:rsid w:val="004142BD"/>
    <w:rsid w:val="00414615"/>
    <w:rsid w:val="0041507F"/>
    <w:rsid w:val="00415101"/>
    <w:rsid w:val="00415306"/>
    <w:rsid w:val="0041576E"/>
    <w:rsid w:val="004161DA"/>
    <w:rsid w:val="00416626"/>
    <w:rsid w:val="00416804"/>
    <w:rsid w:val="00420EFF"/>
    <w:rsid w:val="00422049"/>
    <w:rsid w:val="0042291D"/>
    <w:rsid w:val="004233C0"/>
    <w:rsid w:val="004234FC"/>
    <w:rsid w:val="00423D03"/>
    <w:rsid w:val="00424602"/>
    <w:rsid w:val="004253A5"/>
    <w:rsid w:val="00426BFB"/>
    <w:rsid w:val="00426D88"/>
    <w:rsid w:val="00427CF9"/>
    <w:rsid w:val="00430A18"/>
    <w:rsid w:val="00431B9D"/>
    <w:rsid w:val="00431C27"/>
    <w:rsid w:val="00432490"/>
    <w:rsid w:val="0043281A"/>
    <w:rsid w:val="00433120"/>
    <w:rsid w:val="004336E4"/>
    <w:rsid w:val="004378B6"/>
    <w:rsid w:val="00437E59"/>
    <w:rsid w:val="00441E97"/>
    <w:rsid w:val="00442425"/>
    <w:rsid w:val="00444902"/>
    <w:rsid w:val="00444BCA"/>
    <w:rsid w:val="00445950"/>
    <w:rsid w:val="0045005B"/>
    <w:rsid w:val="0045035A"/>
    <w:rsid w:val="00452712"/>
    <w:rsid w:val="004527C7"/>
    <w:rsid w:val="00452BE8"/>
    <w:rsid w:val="00452C9D"/>
    <w:rsid w:val="00453B62"/>
    <w:rsid w:val="004551AB"/>
    <w:rsid w:val="004559CF"/>
    <w:rsid w:val="00456E93"/>
    <w:rsid w:val="0045708D"/>
    <w:rsid w:val="00457A60"/>
    <w:rsid w:val="0046082E"/>
    <w:rsid w:val="00460BA5"/>
    <w:rsid w:val="00461E4B"/>
    <w:rsid w:val="004629C6"/>
    <w:rsid w:val="004645D1"/>
    <w:rsid w:val="00464E2F"/>
    <w:rsid w:val="00470122"/>
    <w:rsid w:val="0047104B"/>
    <w:rsid w:val="004731FD"/>
    <w:rsid w:val="004739F0"/>
    <w:rsid w:val="00474BD7"/>
    <w:rsid w:val="0047518D"/>
    <w:rsid w:val="00480AF7"/>
    <w:rsid w:val="004811BE"/>
    <w:rsid w:val="00481DE4"/>
    <w:rsid w:val="00483A18"/>
    <w:rsid w:val="00485607"/>
    <w:rsid w:val="00485E18"/>
    <w:rsid w:val="00493B57"/>
    <w:rsid w:val="004944C4"/>
    <w:rsid w:val="00494567"/>
    <w:rsid w:val="004949F4"/>
    <w:rsid w:val="004A18F8"/>
    <w:rsid w:val="004A1C45"/>
    <w:rsid w:val="004A27F2"/>
    <w:rsid w:val="004A2F56"/>
    <w:rsid w:val="004A335B"/>
    <w:rsid w:val="004A3A9F"/>
    <w:rsid w:val="004A4CD1"/>
    <w:rsid w:val="004B075F"/>
    <w:rsid w:val="004B107E"/>
    <w:rsid w:val="004B1C2E"/>
    <w:rsid w:val="004B20E2"/>
    <w:rsid w:val="004B3451"/>
    <w:rsid w:val="004B5ADD"/>
    <w:rsid w:val="004B6B5F"/>
    <w:rsid w:val="004B7385"/>
    <w:rsid w:val="004C022E"/>
    <w:rsid w:val="004C12D0"/>
    <w:rsid w:val="004C1DE6"/>
    <w:rsid w:val="004C42DA"/>
    <w:rsid w:val="004C56DE"/>
    <w:rsid w:val="004C61EE"/>
    <w:rsid w:val="004C6A37"/>
    <w:rsid w:val="004D1AE0"/>
    <w:rsid w:val="004D1E33"/>
    <w:rsid w:val="004D30B9"/>
    <w:rsid w:val="004D3638"/>
    <w:rsid w:val="004D39F4"/>
    <w:rsid w:val="004D4064"/>
    <w:rsid w:val="004D5ED0"/>
    <w:rsid w:val="004E1A3C"/>
    <w:rsid w:val="004E1BC3"/>
    <w:rsid w:val="004E3079"/>
    <w:rsid w:val="004E3AFC"/>
    <w:rsid w:val="004E441E"/>
    <w:rsid w:val="004E452A"/>
    <w:rsid w:val="004E4E21"/>
    <w:rsid w:val="004E7026"/>
    <w:rsid w:val="004E758B"/>
    <w:rsid w:val="004F1A2B"/>
    <w:rsid w:val="004F1F2A"/>
    <w:rsid w:val="004F3A4E"/>
    <w:rsid w:val="004F4917"/>
    <w:rsid w:val="004F4998"/>
    <w:rsid w:val="004F4CE5"/>
    <w:rsid w:val="004F51AC"/>
    <w:rsid w:val="004F6757"/>
    <w:rsid w:val="004F7DF2"/>
    <w:rsid w:val="00500BB3"/>
    <w:rsid w:val="00501646"/>
    <w:rsid w:val="00503109"/>
    <w:rsid w:val="00504B80"/>
    <w:rsid w:val="0050672F"/>
    <w:rsid w:val="0051120A"/>
    <w:rsid w:val="0051146B"/>
    <w:rsid w:val="005118E5"/>
    <w:rsid w:val="005136A5"/>
    <w:rsid w:val="00513A5D"/>
    <w:rsid w:val="00514252"/>
    <w:rsid w:val="005148E1"/>
    <w:rsid w:val="0052083C"/>
    <w:rsid w:val="00521D3A"/>
    <w:rsid w:val="00522239"/>
    <w:rsid w:val="005239DF"/>
    <w:rsid w:val="00523BD9"/>
    <w:rsid w:val="00524791"/>
    <w:rsid w:val="00524FFC"/>
    <w:rsid w:val="00525253"/>
    <w:rsid w:val="00526B8C"/>
    <w:rsid w:val="00527052"/>
    <w:rsid w:val="0052730A"/>
    <w:rsid w:val="0052790F"/>
    <w:rsid w:val="00527B37"/>
    <w:rsid w:val="00530134"/>
    <w:rsid w:val="00530F02"/>
    <w:rsid w:val="00532140"/>
    <w:rsid w:val="005322C8"/>
    <w:rsid w:val="005335D9"/>
    <w:rsid w:val="00535A9E"/>
    <w:rsid w:val="005361BA"/>
    <w:rsid w:val="005365A1"/>
    <w:rsid w:val="00537532"/>
    <w:rsid w:val="00537E22"/>
    <w:rsid w:val="005408BF"/>
    <w:rsid w:val="00541C47"/>
    <w:rsid w:val="00542519"/>
    <w:rsid w:val="00542840"/>
    <w:rsid w:val="00542B49"/>
    <w:rsid w:val="00543C06"/>
    <w:rsid w:val="0054494D"/>
    <w:rsid w:val="00546830"/>
    <w:rsid w:val="00547ED2"/>
    <w:rsid w:val="005506BD"/>
    <w:rsid w:val="0055109E"/>
    <w:rsid w:val="005524BB"/>
    <w:rsid w:val="0055302B"/>
    <w:rsid w:val="00554D26"/>
    <w:rsid w:val="00554FF8"/>
    <w:rsid w:val="00556DC0"/>
    <w:rsid w:val="00557184"/>
    <w:rsid w:val="0056005F"/>
    <w:rsid w:val="005605B5"/>
    <w:rsid w:val="005613B9"/>
    <w:rsid w:val="00561E69"/>
    <w:rsid w:val="0056296D"/>
    <w:rsid w:val="00562DB0"/>
    <w:rsid w:val="00563823"/>
    <w:rsid w:val="00563B95"/>
    <w:rsid w:val="00563BA6"/>
    <w:rsid w:val="00564744"/>
    <w:rsid w:val="00567BA5"/>
    <w:rsid w:val="00570687"/>
    <w:rsid w:val="00570FAF"/>
    <w:rsid w:val="00572453"/>
    <w:rsid w:val="005731D0"/>
    <w:rsid w:val="00573ED4"/>
    <w:rsid w:val="005743C8"/>
    <w:rsid w:val="00574C11"/>
    <w:rsid w:val="00575AD6"/>
    <w:rsid w:val="005768C4"/>
    <w:rsid w:val="00576BB2"/>
    <w:rsid w:val="005804E8"/>
    <w:rsid w:val="0058157C"/>
    <w:rsid w:val="00581A70"/>
    <w:rsid w:val="00582D53"/>
    <w:rsid w:val="00582D86"/>
    <w:rsid w:val="005832D9"/>
    <w:rsid w:val="00584E10"/>
    <w:rsid w:val="00586F01"/>
    <w:rsid w:val="00587FD0"/>
    <w:rsid w:val="00590631"/>
    <w:rsid w:val="00590A42"/>
    <w:rsid w:val="005955CE"/>
    <w:rsid w:val="00595692"/>
    <w:rsid w:val="005A0993"/>
    <w:rsid w:val="005A09C5"/>
    <w:rsid w:val="005A400B"/>
    <w:rsid w:val="005A471C"/>
    <w:rsid w:val="005A4A16"/>
    <w:rsid w:val="005A5743"/>
    <w:rsid w:val="005A59B4"/>
    <w:rsid w:val="005A6058"/>
    <w:rsid w:val="005A68A2"/>
    <w:rsid w:val="005A6B0E"/>
    <w:rsid w:val="005A76BE"/>
    <w:rsid w:val="005A7FBF"/>
    <w:rsid w:val="005B1C2A"/>
    <w:rsid w:val="005B1EC1"/>
    <w:rsid w:val="005B2790"/>
    <w:rsid w:val="005B3A0D"/>
    <w:rsid w:val="005B426A"/>
    <w:rsid w:val="005B79A1"/>
    <w:rsid w:val="005C142B"/>
    <w:rsid w:val="005C20FE"/>
    <w:rsid w:val="005C26BE"/>
    <w:rsid w:val="005C2FCB"/>
    <w:rsid w:val="005C4AE5"/>
    <w:rsid w:val="005C4BFC"/>
    <w:rsid w:val="005C54B5"/>
    <w:rsid w:val="005C5D79"/>
    <w:rsid w:val="005C781D"/>
    <w:rsid w:val="005C7F95"/>
    <w:rsid w:val="005D068A"/>
    <w:rsid w:val="005D0888"/>
    <w:rsid w:val="005D0FE6"/>
    <w:rsid w:val="005D2E8F"/>
    <w:rsid w:val="005D3F1A"/>
    <w:rsid w:val="005D43DA"/>
    <w:rsid w:val="005D4BD3"/>
    <w:rsid w:val="005D5EFC"/>
    <w:rsid w:val="005D7D31"/>
    <w:rsid w:val="005D7D9D"/>
    <w:rsid w:val="005E11BA"/>
    <w:rsid w:val="005E200D"/>
    <w:rsid w:val="005E36C8"/>
    <w:rsid w:val="005E44A6"/>
    <w:rsid w:val="005E5032"/>
    <w:rsid w:val="005E59D4"/>
    <w:rsid w:val="005E6CFD"/>
    <w:rsid w:val="005E76E4"/>
    <w:rsid w:val="005F02F4"/>
    <w:rsid w:val="005F03AD"/>
    <w:rsid w:val="005F1AE0"/>
    <w:rsid w:val="005F1E8E"/>
    <w:rsid w:val="005F235A"/>
    <w:rsid w:val="005F2A43"/>
    <w:rsid w:val="005F2F3F"/>
    <w:rsid w:val="005F354F"/>
    <w:rsid w:val="005F3E6C"/>
    <w:rsid w:val="005F562C"/>
    <w:rsid w:val="005F6CF5"/>
    <w:rsid w:val="0060067F"/>
    <w:rsid w:val="0060116C"/>
    <w:rsid w:val="0060132B"/>
    <w:rsid w:val="006016D1"/>
    <w:rsid w:val="00603A9A"/>
    <w:rsid w:val="006046BB"/>
    <w:rsid w:val="00604FAF"/>
    <w:rsid w:val="006051BF"/>
    <w:rsid w:val="00605AE1"/>
    <w:rsid w:val="006069E6"/>
    <w:rsid w:val="00607001"/>
    <w:rsid w:val="00607466"/>
    <w:rsid w:val="006079AE"/>
    <w:rsid w:val="00610E84"/>
    <w:rsid w:val="00610ED0"/>
    <w:rsid w:val="0061259B"/>
    <w:rsid w:val="00612811"/>
    <w:rsid w:val="006152FB"/>
    <w:rsid w:val="00616064"/>
    <w:rsid w:val="0061703B"/>
    <w:rsid w:val="0061746C"/>
    <w:rsid w:val="00617ABA"/>
    <w:rsid w:val="00620A12"/>
    <w:rsid w:val="00621439"/>
    <w:rsid w:val="00621C9D"/>
    <w:rsid w:val="00622F06"/>
    <w:rsid w:val="00622FF6"/>
    <w:rsid w:val="0062597C"/>
    <w:rsid w:val="00627210"/>
    <w:rsid w:val="006302E7"/>
    <w:rsid w:val="006309EC"/>
    <w:rsid w:val="00633B4F"/>
    <w:rsid w:val="00633FD8"/>
    <w:rsid w:val="0063449C"/>
    <w:rsid w:val="006357C3"/>
    <w:rsid w:val="00636ACC"/>
    <w:rsid w:val="00636ECC"/>
    <w:rsid w:val="00637FB3"/>
    <w:rsid w:val="0064091F"/>
    <w:rsid w:val="006429B2"/>
    <w:rsid w:val="006451EA"/>
    <w:rsid w:val="00645886"/>
    <w:rsid w:val="00645AF7"/>
    <w:rsid w:val="0064753B"/>
    <w:rsid w:val="00647AF0"/>
    <w:rsid w:val="00647FF6"/>
    <w:rsid w:val="00650461"/>
    <w:rsid w:val="00653D01"/>
    <w:rsid w:val="00653DF5"/>
    <w:rsid w:val="006540B1"/>
    <w:rsid w:val="006551C7"/>
    <w:rsid w:val="0066130E"/>
    <w:rsid w:val="00661A4F"/>
    <w:rsid w:val="006626DC"/>
    <w:rsid w:val="00662E2D"/>
    <w:rsid w:val="00662ED3"/>
    <w:rsid w:val="0066417B"/>
    <w:rsid w:val="006644B4"/>
    <w:rsid w:val="00664FF0"/>
    <w:rsid w:val="00666EFD"/>
    <w:rsid w:val="006675C2"/>
    <w:rsid w:val="00670E1C"/>
    <w:rsid w:val="00672702"/>
    <w:rsid w:val="00673289"/>
    <w:rsid w:val="006739EE"/>
    <w:rsid w:val="00674AE8"/>
    <w:rsid w:val="00680118"/>
    <w:rsid w:val="00681B5B"/>
    <w:rsid w:val="006842C7"/>
    <w:rsid w:val="00686B15"/>
    <w:rsid w:val="00686F16"/>
    <w:rsid w:val="006926AD"/>
    <w:rsid w:val="0069323D"/>
    <w:rsid w:val="00693707"/>
    <w:rsid w:val="006A14A8"/>
    <w:rsid w:val="006A25B9"/>
    <w:rsid w:val="006A5326"/>
    <w:rsid w:val="006A62E1"/>
    <w:rsid w:val="006A7974"/>
    <w:rsid w:val="006A7BDE"/>
    <w:rsid w:val="006B2D4A"/>
    <w:rsid w:val="006B3214"/>
    <w:rsid w:val="006B4520"/>
    <w:rsid w:val="006B4756"/>
    <w:rsid w:val="006B566F"/>
    <w:rsid w:val="006B63BC"/>
    <w:rsid w:val="006C3F3D"/>
    <w:rsid w:val="006C5D89"/>
    <w:rsid w:val="006D1579"/>
    <w:rsid w:val="006D2D58"/>
    <w:rsid w:val="006D2E64"/>
    <w:rsid w:val="006D4483"/>
    <w:rsid w:val="006D5316"/>
    <w:rsid w:val="006D5A30"/>
    <w:rsid w:val="006D6392"/>
    <w:rsid w:val="006D6F01"/>
    <w:rsid w:val="006E0A13"/>
    <w:rsid w:val="006E6BB8"/>
    <w:rsid w:val="006E74F3"/>
    <w:rsid w:val="006F47B9"/>
    <w:rsid w:val="006F5A5C"/>
    <w:rsid w:val="006F5EC5"/>
    <w:rsid w:val="006F611F"/>
    <w:rsid w:val="006F635D"/>
    <w:rsid w:val="007011E1"/>
    <w:rsid w:val="0070183A"/>
    <w:rsid w:val="00701D9A"/>
    <w:rsid w:val="00702477"/>
    <w:rsid w:val="00703F47"/>
    <w:rsid w:val="0070461D"/>
    <w:rsid w:val="00706436"/>
    <w:rsid w:val="0070670B"/>
    <w:rsid w:val="0070691F"/>
    <w:rsid w:val="00711C01"/>
    <w:rsid w:val="0071331C"/>
    <w:rsid w:val="007146F4"/>
    <w:rsid w:val="00715291"/>
    <w:rsid w:val="00715431"/>
    <w:rsid w:val="007156D8"/>
    <w:rsid w:val="00716DF9"/>
    <w:rsid w:val="00717AC2"/>
    <w:rsid w:val="00722AFF"/>
    <w:rsid w:val="00723297"/>
    <w:rsid w:val="00723FFD"/>
    <w:rsid w:val="00724A94"/>
    <w:rsid w:val="007254D5"/>
    <w:rsid w:val="007260A9"/>
    <w:rsid w:val="00727167"/>
    <w:rsid w:val="00727EF2"/>
    <w:rsid w:val="00732AD9"/>
    <w:rsid w:val="007370BB"/>
    <w:rsid w:val="00737389"/>
    <w:rsid w:val="007422B4"/>
    <w:rsid w:val="00742930"/>
    <w:rsid w:val="0074343B"/>
    <w:rsid w:val="00743DE4"/>
    <w:rsid w:val="00744CB8"/>
    <w:rsid w:val="007456D2"/>
    <w:rsid w:val="007458D2"/>
    <w:rsid w:val="00745FEF"/>
    <w:rsid w:val="00746015"/>
    <w:rsid w:val="00746021"/>
    <w:rsid w:val="00746650"/>
    <w:rsid w:val="00746BB7"/>
    <w:rsid w:val="00747279"/>
    <w:rsid w:val="00747A63"/>
    <w:rsid w:val="00751A9E"/>
    <w:rsid w:val="007527D4"/>
    <w:rsid w:val="00753AD1"/>
    <w:rsid w:val="00753D0F"/>
    <w:rsid w:val="00755C7D"/>
    <w:rsid w:val="0075647D"/>
    <w:rsid w:val="0076041E"/>
    <w:rsid w:val="00761FAF"/>
    <w:rsid w:val="00763D7D"/>
    <w:rsid w:val="007652F1"/>
    <w:rsid w:val="00765EEE"/>
    <w:rsid w:val="00770431"/>
    <w:rsid w:val="00772C9C"/>
    <w:rsid w:val="00773F84"/>
    <w:rsid w:val="0077510F"/>
    <w:rsid w:val="007766D2"/>
    <w:rsid w:val="00780A11"/>
    <w:rsid w:val="00780EB8"/>
    <w:rsid w:val="00783190"/>
    <w:rsid w:val="00784D45"/>
    <w:rsid w:val="0078639B"/>
    <w:rsid w:val="00790470"/>
    <w:rsid w:val="00793F27"/>
    <w:rsid w:val="007947B3"/>
    <w:rsid w:val="00794FF4"/>
    <w:rsid w:val="00795176"/>
    <w:rsid w:val="00795450"/>
    <w:rsid w:val="00795638"/>
    <w:rsid w:val="00795B59"/>
    <w:rsid w:val="00797965"/>
    <w:rsid w:val="00797BD9"/>
    <w:rsid w:val="00797FB8"/>
    <w:rsid w:val="007A0BE6"/>
    <w:rsid w:val="007A1677"/>
    <w:rsid w:val="007A21C6"/>
    <w:rsid w:val="007A2832"/>
    <w:rsid w:val="007A2AA1"/>
    <w:rsid w:val="007A34F8"/>
    <w:rsid w:val="007A470F"/>
    <w:rsid w:val="007A5B04"/>
    <w:rsid w:val="007A5CB4"/>
    <w:rsid w:val="007A693B"/>
    <w:rsid w:val="007A6F54"/>
    <w:rsid w:val="007A73D7"/>
    <w:rsid w:val="007B1C70"/>
    <w:rsid w:val="007B3844"/>
    <w:rsid w:val="007B3A41"/>
    <w:rsid w:val="007B3A81"/>
    <w:rsid w:val="007B6679"/>
    <w:rsid w:val="007B6885"/>
    <w:rsid w:val="007C0275"/>
    <w:rsid w:val="007C22A4"/>
    <w:rsid w:val="007C2779"/>
    <w:rsid w:val="007C3AA3"/>
    <w:rsid w:val="007C4F1F"/>
    <w:rsid w:val="007C6855"/>
    <w:rsid w:val="007C6E1E"/>
    <w:rsid w:val="007C7604"/>
    <w:rsid w:val="007D065A"/>
    <w:rsid w:val="007D1F69"/>
    <w:rsid w:val="007D2514"/>
    <w:rsid w:val="007D2C23"/>
    <w:rsid w:val="007D3236"/>
    <w:rsid w:val="007D3434"/>
    <w:rsid w:val="007D5479"/>
    <w:rsid w:val="007D767D"/>
    <w:rsid w:val="007E09A3"/>
    <w:rsid w:val="007E0BC0"/>
    <w:rsid w:val="007E37DA"/>
    <w:rsid w:val="007E4D27"/>
    <w:rsid w:val="007E5130"/>
    <w:rsid w:val="007E7770"/>
    <w:rsid w:val="007F0E06"/>
    <w:rsid w:val="007F1161"/>
    <w:rsid w:val="007F2930"/>
    <w:rsid w:val="007F33E4"/>
    <w:rsid w:val="007F35A6"/>
    <w:rsid w:val="007F4F5E"/>
    <w:rsid w:val="007F568E"/>
    <w:rsid w:val="007F598E"/>
    <w:rsid w:val="0080300C"/>
    <w:rsid w:val="0080375E"/>
    <w:rsid w:val="008054BF"/>
    <w:rsid w:val="00805553"/>
    <w:rsid w:val="00805D7F"/>
    <w:rsid w:val="00810732"/>
    <w:rsid w:val="00813369"/>
    <w:rsid w:val="00813522"/>
    <w:rsid w:val="00814F39"/>
    <w:rsid w:val="00816050"/>
    <w:rsid w:val="00816AFE"/>
    <w:rsid w:val="0082129F"/>
    <w:rsid w:val="00821931"/>
    <w:rsid w:val="0082201D"/>
    <w:rsid w:val="008221F0"/>
    <w:rsid w:val="00823C20"/>
    <w:rsid w:val="00823FB3"/>
    <w:rsid w:val="00824780"/>
    <w:rsid w:val="00824EEB"/>
    <w:rsid w:val="00826053"/>
    <w:rsid w:val="008264EC"/>
    <w:rsid w:val="00830720"/>
    <w:rsid w:val="00831451"/>
    <w:rsid w:val="0083254B"/>
    <w:rsid w:val="0083340C"/>
    <w:rsid w:val="00833738"/>
    <w:rsid w:val="0083555E"/>
    <w:rsid w:val="00835D56"/>
    <w:rsid w:val="0083633A"/>
    <w:rsid w:val="00840217"/>
    <w:rsid w:val="00841AB7"/>
    <w:rsid w:val="008439F5"/>
    <w:rsid w:val="00844220"/>
    <w:rsid w:val="00845015"/>
    <w:rsid w:val="008469EA"/>
    <w:rsid w:val="00847261"/>
    <w:rsid w:val="00847AD1"/>
    <w:rsid w:val="00847F84"/>
    <w:rsid w:val="00850154"/>
    <w:rsid w:val="00851B96"/>
    <w:rsid w:val="00852AF4"/>
    <w:rsid w:val="00853726"/>
    <w:rsid w:val="00853A4F"/>
    <w:rsid w:val="00854761"/>
    <w:rsid w:val="0085712D"/>
    <w:rsid w:val="008640EA"/>
    <w:rsid w:val="008643D2"/>
    <w:rsid w:val="00865BD8"/>
    <w:rsid w:val="00866016"/>
    <w:rsid w:val="008665A2"/>
    <w:rsid w:val="00870066"/>
    <w:rsid w:val="00874505"/>
    <w:rsid w:val="00874838"/>
    <w:rsid w:val="008750AF"/>
    <w:rsid w:val="008768FB"/>
    <w:rsid w:val="008808C1"/>
    <w:rsid w:val="00881993"/>
    <w:rsid w:val="0088204D"/>
    <w:rsid w:val="00882D1E"/>
    <w:rsid w:val="008837C1"/>
    <w:rsid w:val="00886825"/>
    <w:rsid w:val="00887B41"/>
    <w:rsid w:val="008901C5"/>
    <w:rsid w:val="0089107F"/>
    <w:rsid w:val="00891D05"/>
    <w:rsid w:val="00891FC3"/>
    <w:rsid w:val="00894A5A"/>
    <w:rsid w:val="0089517A"/>
    <w:rsid w:val="008953EA"/>
    <w:rsid w:val="0089615D"/>
    <w:rsid w:val="008961C9"/>
    <w:rsid w:val="0089745B"/>
    <w:rsid w:val="00897628"/>
    <w:rsid w:val="008A00B6"/>
    <w:rsid w:val="008A01A8"/>
    <w:rsid w:val="008A2363"/>
    <w:rsid w:val="008A2475"/>
    <w:rsid w:val="008A28F3"/>
    <w:rsid w:val="008A2DFC"/>
    <w:rsid w:val="008A380E"/>
    <w:rsid w:val="008A399B"/>
    <w:rsid w:val="008A4323"/>
    <w:rsid w:val="008A43B7"/>
    <w:rsid w:val="008A55E7"/>
    <w:rsid w:val="008A56F0"/>
    <w:rsid w:val="008A58B6"/>
    <w:rsid w:val="008A7322"/>
    <w:rsid w:val="008B01DE"/>
    <w:rsid w:val="008B0DFF"/>
    <w:rsid w:val="008B1839"/>
    <w:rsid w:val="008B3764"/>
    <w:rsid w:val="008B445A"/>
    <w:rsid w:val="008B58EE"/>
    <w:rsid w:val="008B59F3"/>
    <w:rsid w:val="008B6BC7"/>
    <w:rsid w:val="008B7C0C"/>
    <w:rsid w:val="008C325A"/>
    <w:rsid w:val="008C4E05"/>
    <w:rsid w:val="008C5CE4"/>
    <w:rsid w:val="008C7FD8"/>
    <w:rsid w:val="008D04B1"/>
    <w:rsid w:val="008D097E"/>
    <w:rsid w:val="008D0D46"/>
    <w:rsid w:val="008D0D4F"/>
    <w:rsid w:val="008D2A73"/>
    <w:rsid w:val="008D3BF2"/>
    <w:rsid w:val="008D3F8E"/>
    <w:rsid w:val="008D405E"/>
    <w:rsid w:val="008D41DB"/>
    <w:rsid w:val="008D45AB"/>
    <w:rsid w:val="008D4B90"/>
    <w:rsid w:val="008D57D1"/>
    <w:rsid w:val="008D6DB4"/>
    <w:rsid w:val="008D74F4"/>
    <w:rsid w:val="008D753A"/>
    <w:rsid w:val="008E0476"/>
    <w:rsid w:val="008E093A"/>
    <w:rsid w:val="008E1F3F"/>
    <w:rsid w:val="008E37A6"/>
    <w:rsid w:val="008E3E08"/>
    <w:rsid w:val="008E4843"/>
    <w:rsid w:val="008E5132"/>
    <w:rsid w:val="008E6316"/>
    <w:rsid w:val="008E6F03"/>
    <w:rsid w:val="008E753A"/>
    <w:rsid w:val="008E7D2B"/>
    <w:rsid w:val="008F05DC"/>
    <w:rsid w:val="008F1B0B"/>
    <w:rsid w:val="008F24D2"/>
    <w:rsid w:val="008F5487"/>
    <w:rsid w:val="008F5D99"/>
    <w:rsid w:val="008F5E1C"/>
    <w:rsid w:val="008F6F8E"/>
    <w:rsid w:val="008F77E0"/>
    <w:rsid w:val="008F7F8C"/>
    <w:rsid w:val="00900174"/>
    <w:rsid w:val="00900E0B"/>
    <w:rsid w:val="0090178F"/>
    <w:rsid w:val="009019AA"/>
    <w:rsid w:val="00902CE8"/>
    <w:rsid w:val="009054FF"/>
    <w:rsid w:val="00907F08"/>
    <w:rsid w:val="009126DA"/>
    <w:rsid w:val="00912D03"/>
    <w:rsid w:val="00912D9E"/>
    <w:rsid w:val="00915ABB"/>
    <w:rsid w:val="0091747F"/>
    <w:rsid w:val="00920A3B"/>
    <w:rsid w:val="00922469"/>
    <w:rsid w:val="00923954"/>
    <w:rsid w:val="00924857"/>
    <w:rsid w:val="0092577D"/>
    <w:rsid w:val="00927454"/>
    <w:rsid w:val="009302BD"/>
    <w:rsid w:val="00930B5C"/>
    <w:rsid w:val="0093238B"/>
    <w:rsid w:val="00933BAF"/>
    <w:rsid w:val="00940D7C"/>
    <w:rsid w:val="00942525"/>
    <w:rsid w:val="00943C38"/>
    <w:rsid w:val="009451C2"/>
    <w:rsid w:val="009519DA"/>
    <w:rsid w:val="00952B07"/>
    <w:rsid w:val="00953E42"/>
    <w:rsid w:val="00955114"/>
    <w:rsid w:val="00955205"/>
    <w:rsid w:val="00960214"/>
    <w:rsid w:val="00961DB6"/>
    <w:rsid w:val="00962E70"/>
    <w:rsid w:val="00963591"/>
    <w:rsid w:val="00964E91"/>
    <w:rsid w:val="0097077C"/>
    <w:rsid w:val="00971993"/>
    <w:rsid w:val="00972C77"/>
    <w:rsid w:val="00981AC6"/>
    <w:rsid w:val="00982424"/>
    <w:rsid w:val="00983C14"/>
    <w:rsid w:val="00984E8E"/>
    <w:rsid w:val="009851EF"/>
    <w:rsid w:val="00985984"/>
    <w:rsid w:val="00990E46"/>
    <w:rsid w:val="00992CB2"/>
    <w:rsid w:val="0099395D"/>
    <w:rsid w:val="00994381"/>
    <w:rsid w:val="00994746"/>
    <w:rsid w:val="009976F4"/>
    <w:rsid w:val="00997B46"/>
    <w:rsid w:val="009A02C2"/>
    <w:rsid w:val="009A08A3"/>
    <w:rsid w:val="009A138A"/>
    <w:rsid w:val="009A1EBB"/>
    <w:rsid w:val="009A3084"/>
    <w:rsid w:val="009A3745"/>
    <w:rsid w:val="009A5FF3"/>
    <w:rsid w:val="009A6003"/>
    <w:rsid w:val="009A61E3"/>
    <w:rsid w:val="009A7259"/>
    <w:rsid w:val="009A787A"/>
    <w:rsid w:val="009A7B4B"/>
    <w:rsid w:val="009B031E"/>
    <w:rsid w:val="009B0870"/>
    <w:rsid w:val="009B0921"/>
    <w:rsid w:val="009B09A4"/>
    <w:rsid w:val="009B11E0"/>
    <w:rsid w:val="009B3EBA"/>
    <w:rsid w:val="009B4929"/>
    <w:rsid w:val="009B5782"/>
    <w:rsid w:val="009B5A25"/>
    <w:rsid w:val="009B63E4"/>
    <w:rsid w:val="009B6719"/>
    <w:rsid w:val="009B6BDD"/>
    <w:rsid w:val="009B71CC"/>
    <w:rsid w:val="009B7BDC"/>
    <w:rsid w:val="009C0A81"/>
    <w:rsid w:val="009C176C"/>
    <w:rsid w:val="009C1CFE"/>
    <w:rsid w:val="009C1D18"/>
    <w:rsid w:val="009C2777"/>
    <w:rsid w:val="009C3844"/>
    <w:rsid w:val="009C419E"/>
    <w:rsid w:val="009C4333"/>
    <w:rsid w:val="009D0383"/>
    <w:rsid w:val="009D1639"/>
    <w:rsid w:val="009D22CD"/>
    <w:rsid w:val="009D6D84"/>
    <w:rsid w:val="009E0AB3"/>
    <w:rsid w:val="009E13EF"/>
    <w:rsid w:val="009E22A1"/>
    <w:rsid w:val="009E257D"/>
    <w:rsid w:val="009E40D6"/>
    <w:rsid w:val="009E4F5E"/>
    <w:rsid w:val="009E5086"/>
    <w:rsid w:val="009E57ED"/>
    <w:rsid w:val="009E5C30"/>
    <w:rsid w:val="009E77CB"/>
    <w:rsid w:val="009F267A"/>
    <w:rsid w:val="009F3570"/>
    <w:rsid w:val="009F569E"/>
    <w:rsid w:val="009F5B0C"/>
    <w:rsid w:val="009F6E30"/>
    <w:rsid w:val="009F6EDA"/>
    <w:rsid w:val="009F7E6A"/>
    <w:rsid w:val="00A00C0C"/>
    <w:rsid w:val="00A02488"/>
    <w:rsid w:val="00A02590"/>
    <w:rsid w:val="00A02F53"/>
    <w:rsid w:val="00A03807"/>
    <w:rsid w:val="00A04AE5"/>
    <w:rsid w:val="00A0520A"/>
    <w:rsid w:val="00A068C2"/>
    <w:rsid w:val="00A071D0"/>
    <w:rsid w:val="00A07A15"/>
    <w:rsid w:val="00A10D90"/>
    <w:rsid w:val="00A110E6"/>
    <w:rsid w:val="00A117DD"/>
    <w:rsid w:val="00A117F0"/>
    <w:rsid w:val="00A130CF"/>
    <w:rsid w:val="00A13E3C"/>
    <w:rsid w:val="00A161D9"/>
    <w:rsid w:val="00A16559"/>
    <w:rsid w:val="00A16CF2"/>
    <w:rsid w:val="00A2034A"/>
    <w:rsid w:val="00A21354"/>
    <w:rsid w:val="00A21680"/>
    <w:rsid w:val="00A2371B"/>
    <w:rsid w:val="00A24533"/>
    <w:rsid w:val="00A24BAD"/>
    <w:rsid w:val="00A24BF6"/>
    <w:rsid w:val="00A25417"/>
    <w:rsid w:val="00A2607F"/>
    <w:rsid w:val="00A26E2C"/>
    <w:rsid w:val="00A275F0"/>
    <w:rsid w:val="00A27B4B"/>
    <w:rsid w:val="00A27BFC"/>
    <w:rsid w:val="00A305AC"/>
    <w:rsid w:val="00A30FEC"/>
    <w:rsid w:val="00A33D08"/>
    <w:rsid w:val="00A37CAB"/>
    <w:rsid w:val="00A405B8"/>
    <w:rsid w:val="00A40879"/>
    <w:rsid w:val="00A40DD2"/>
    <w:rsid w:val="00A411A4"/>
    <w:rsid w:val="00A428CE"/>
    <w:rsid w:val="00A43018"/>
    <w:rsid w:val="00A45D0F"/>
    <w:rsid w:val="00A45E3A"/>
    <w:rsid w:val="00A47945"/>
    <w:rsid w:val="00A47B12"/>
    <w:rsid w:val="00A5038E"/>
    <w:rsid w:val="00A509F0"/>
    <w:rsid w:val="00A510B5"/>
    <w:rsid w:val="00A51D7F"/>
    <w:rsid w:val="00A5224D"/>
    <w:rsid w:val="00A5274F"/>
    <w:rsid w:val="00A52957"/>
    <w:rsid w:val="00A53454"/>
    <w:rsid w:val="00A53B65"/>
    <w:rsid w:val="00A55423"/>
    <w:rsid w:val="00A560A1"/>
    <w:rsid w:val="00A60CC9"/>
    <w:rsid w:val="00A610AB"/>
    <w:rsid w:val="00A6195C"/>
    <w:rsid w:val="00A619B5"/>
    <w:rsid w:val="00A648BE"/>
    <w:rsid w:val="00A65665"/>
    <w:rsid w:val="00A6653B"/>
    <w:rsid w:val="00A66CF6"/>
    <w:rsid w:val="00A67076"/>
    <w:rsid w:val="00A6786D"/>
    <w:rsid w:val="00A71A81"/>
    <w:rsid w:val="00A7240D"/>
    <w:rsid w:val="00A72854"/>
    <w:rsid w:val="00A7385C"/>
    <w:rsid w:val="00A74199"/>
    <w:rsid w:val="00A7460B"/>
    <w:rsid w:val="00A748F7"/>
    <w:rsid w:val="00A74C9C"/>
    <w:rsid w:val="00A76FD2"/>
    <w:rsid w:val="00A7721C"/>
    <w:rsid w:val="00A778EC"/>
    <w:rsid w:val="00A82A57"/>
    <w:rsid w:val="00A82CA4"/>
    <w:rsid w:val="00A82FEB"/>
    <w:rsid w:val="00A867DE"/>
    <w:rsid w:val="00A86F31"/>
    <w:rsid w:val="00A87645"/>
    <w:rsid w:val="00A93D5F"/>
    <w:rsid w:val="00A96366"/>
    <w:rsid w:val="00A9671A"/>
    <w:rsid w:val="00A9711E"/>
    <w:rsid w:val="00A9743A"/>
    <w:rsid w:val="00AA09D4"/>
    <w:rsid w:val="00AA1564"/>
    <w:rsid w:val="00AA27B3"/>
    <w:rsid w:val="00AA27DA"/>
    <w:rsid w:val="00AA47B2"/>
    <w:rsid w:val="00AA543E"/>
    <w:rsid w:val="00AA5A4D"/>
    <w:rsid w:val="00AA729E"/>
    <w:rsid w:val="00AB1DB7"/>
    <w:rsid w:val="00AB2508"/>
    <w:rsid w:val="00AB41D7"/>
    <w:rsid w:val="00AB68A2"/>
    <w:rsid w:val="00AB69FC"/>
    <w:rsid w:val="00AB6B58"/>
    <w:rsid w:val="00AB7B55"/>
    <w:rsid w:val="00AC08B5"/>
    <w:rsid w:val="00AC3525"/>
    <w:rsid w:val="00AC437A"/>
    <w:rsid w:val="00AC7C38"/>
    <w:rsid w:val="00AC7EFD"/>
    <w:rsid w:val="00AD0A27"/>
    <w:rsid w:val="00AD122F"/>
    <w:rsid w:val="00AD265B"/>
    <w:rsid w:val="00AD27A6"/>
    <w:rsid w:val="00AD32C2"/>
    <w:rsid w:val="00AD4485"/>
    <w:rsid w:val="00AD4EFA"/>
    <w:rsid w:val="00AD5CF8"/>
    <w:rsid w:val="00AD6BCA"/>
    <w:rsid w:val="00AD6DF3"/>
    <w:rsid w:val="00AD7393"/>
    <w:rsid w:val="00AD7473"/>
    <w:rsid w:val="00AD7844"/>
    <w:rsid w:val="00AD79B4"/>
    <w:rsid w:val="00AE0A26"/>
    <w:rsid w:val="00AE119A"/>
    <w:rsid w:val="00AE15FF"/>
    <w:rsid w:val="00AE2CFC"/>
    <w:rsid w:val="00AE369E"/>
    <w:rsid w:val="00AE3F0F"/>
    <w:rsid w:val="00AE449F"/>
    <w:rsid w:val="00AE54F9"/>
    <w:rsid w:val="00AE72B4"/>
    <w:rsid w:val="00AF1898"/>
    <w:rsid w:val="00AF4069"/>
    <w:rsid w:val="00AF4958"/>
    <w:rsid w:val="00AF62BD"/>
    <w:rsid w:val="00AF6A8D"/>
    <w:rsid w:val="00AF7278"/>
    <w:rsid w:val="00AF76AE"/>
    <w:rsid w:val="00B00794"/>
    <w:rsid w:val="00B00815"/>
    <w:rsid w:val="00B00831"/>
    <w:rsid w:val="00B00F8A"/>
    <w:rsid w:val="00B012CD"/>
    <w:rsid w:val="00B0242E"/>
    <w:rsid w:val="00B024B9"/>
    <w:rsid w:val="00B029ED"/>
    <w:rsid w:val="00B07CC0"/>
    <w:rsid w:val="00B108FC"/>
    <w:rsid w:val="00B113CC"/>
    <w:rsid w:val="00B11D68"/>
    <w:rsid w:val="00B133AF"/>
    <w:rsid w:val="00B13A30"/>
    <w:rsid w:val="00B141AD"/>
    <w:rsid w:val="00B15F26"/>
    <w:rsid w:val="00B173AB"/>
    <w:rsid w:val="00B17952"/>
    <w:rsid w:val="00B17D89"/>
    <w:rsid w:val="00B20FAA"/>
    <w:rsid w:val="00B21135"/>
    <w:rsid w:val="00B21EF3"/>
    <w:rsid w:val="00B23FDD"/>
    <w:rsid w:val="00B24226"/>
    <w:rsid w:val="00B24DD2"/>
    <w:rsid w:val="00B24ECE"/>
    <w:rsid w:val="00B25BA1"/>
    <w:rsid w:val="00B25CDC"/>
    <w:rsid w:val="00B2648B"/>
    <w:rsid w:val="00B30582"/>
    <w:rsid w:val="00B30908"/>
    <w:rsid w:val="00B30D5C"/>
    <w:rsid w:val="00B31FA2"/>
    <w:rsid w:val="00B3316B"/>
    <w:rsid w:val="00B338AB"/>
    <w:rsid w:val="00B33CD7"/>
    <w:rsid w:val="00B3473A"/>
    <w:rsid w:val="00B34DAD"/>
    <w:rsid w:val="00B34FBE"/>
    <w:rsid w:val="00B36392"/>
    <w:rsid w:val="00B36BAA"/>
    <w:rsid w:val="00B4002A"/>
    <w:rsid w:val="00B40F2C"/>
    <w:rsid w:val="00B42A09"/>
    <w:rsid w:val="00B42B70"/>
    <w:rsid w:val="00B435B4"/>
    <w:rsid w:val="00B44061"/>
    <w:rsid w:val="00B44CC8"/>
    <w:rsid w:val="00B45BBF"/>
    <w:rsid w:val="00B45F61"/>
    <w:rsid w:val="00B46C04"/>
    <w:rsid w:val="00B47982"/>
    <w:rsid w:val="00B50E74"/>
    <w:rsid w:val="00B52551"/>
    <w:rsid w:val="00B52D64"/>
    <w:rsid w:val="00B53166"/>
    <w:rsid w:val="00B5406A"/>
    <w:rsid w:val="00B54300"/>
    <w:rsid w:val="00B545EF"/>
    <w:rsid w:val="00B55A52"/>
    <w:rsid w:val="00B56D21"/>
    <w:rsid w:val="00B57F79"/>
    <w:rsid w:val="00B606B0"/>
    <w:rsid w:val="00B60767"/>
    <w:rsid w:val="00B62E21"/>
    <w:rsid w:val="00B66193"/>
    <w:rsid w:val="00B664FA"/>
    <w:rsid w:val="00B66C19"/>
    <w:rsid w:val="00B720D6"/>
    <w:rsid w:val="00B7370C"/>
    <w:rsid w:val="00B773FC"/>
    <w:rsid w:val="00B80198"/>
    <w:rsid w:val="00B80527"/>
    <w:rsid w:val="00B80A0F"/>
    <w:rsid w:val="00B82767"/>
    <w:rsid w:val="00B83745"/>
    <w:rsid w:val="00B854B5"/>
    <w:rsid w:val="00B864F7"/>
    <w:rsid w:val="00B916BB"/>
    <w:rsid w:val="00B92647"/>
    <w:rsid w:val="00B93EA5"/>
    <w:rsid w:val="00B948BF"/>
    <w:rsid w:val="00B97D0D"/>
    <w:rsid w:val="00BA013D"/>
    <w:rsid w:val="00BA6475"/>
    <w:rsid w:val="00BA6B26"/>
    <w:rsid w:val="00BA6D20"/>
    <w:rsid w:val="00BB03D6"/>
    <w:rsid w:val="00BB108D"/>
    <w:rsid w:val="00BB1269"/>
    <w:rsid w:val="00BB3CAE"/>
    <w:rsid w:val="00BB4A7B"/>
    <w:rsid w:val="00BB5A4A"/>
    <w:rsid w:val="00BC5E35"/>
    <w:rsid w:val="00BC77A3"/>
    <w:rsid w:val="00BD2576"/>
    <w:rsid w:val="00BD494B"/>
    <w:rsid w:val="00BD5FC0"/>
    <w:rsid w:val="00BD64B0"/>
    <w:rsid w:val="00BD6626"/>
    <w:rsid w:val="00BD6881"/>
    <w:rsid w:val="00BD6EE8"/>
    <w:rsid w:val="00BD786E"/>
    <w:rsid w:val="00BE1B92"/>
    <w:rsid w:val="00BE1BB9"/>
    <w:rsid w:val="00BE3098"/>
    <w:rsid w:val="00BE32DB"/>
    <w:rsid w:val="00BE34D6"/>
    <w:rsid w:val="00BE4085"/>
    <w:rsid w:val="00BE46EB"/>
    <w:rsid w:val="00BE4E57"/>
    <w:rsid w:val="00BE52FC"/>
    <w:rsid w:val="00BE5E2C"/>
    <w:rsid w:val="00BE7834"/>
    <w:rsid w:val="00BF0A49"/>
    <w:rsid w:val="00BF0AD0"/>
    <w:rsid w:val="00BF416A"/>
    <w:rsid w:val="00BF5D46"/>
    <w:rsid w:val="00BF6E2C"/>
    <w:rsid w:val="00C0007D"/>
    <w:rsid w:val="00C00512"/>
    <w:rsid w:val="00C01B47"/>
    <w:rsid w:val="00C02472"/>
    <w:rsid w:val="00C0313C"/>
    <w:rsid w:val="00C03210"/>
    <w:rsid w:val="00C033D9"/>
    <w:rsid w:val="00C03EC0"/>
    <w:rsid w:val="00C06FEE"/>
    <w:rsid w:val="00C075C3"/>
    <w:rsid w:val="00C14838"/>
    <w:rsid w:val="00C14B8C"/>
    <w:rsid w:val="00C15C76"/>
    <w:rsid w:val="00C15E6C"/>
    <w:rsid w:val="00C173E3"/>
    <w:rsid w:val="00C23676"/>
    <w:rsid w:val="00C238BB"/>
    <w:rsid w:val="00C2412B"/>
    <w:rsid w:val="00C249E2"/>
    <w:rsid w:val="00C24A72"/>
    <w:rsid w:val="00C253E6"/>
    <w:rsid w:val="00C254D5"/>
    <w:rsid w:val="00C26448"/>
    <w:rsid w:val="00C26C30"/>
    <w:rsid w:val="00C278CE"/>
    <w:rsid w:val="00C279C0"/>
    <w:rsid w:val="00C30380"/>
    <w:rsid w:val="00C3066D"/>
    <w:rsid w:val="00C326FB"/>
    <w:rsid w:val="00C333B8"/>
    <w:rsid w:val="00C34536"/>
    <w:rsid w:val="00C345CA"/>
    <w:rsid w:val="00C35325"/>
    <w:rsid w:val="00C37058"/>
    <w:rsid w:val="00C400E9"/>
    <w:rsid w:val="00C40D15"/>
    <w:rsid w:val="00C40E61"/>
    <w:rsid w:val="00C42E22"/>
    <w:rsid w:val="00C437BD"/>
    <w:rsid w:val="00C44981"/>
    <w:rsid w:val="00C453E7"/>
    <w:rsid w:val="00C50D74"/>
    <w:rsid w:val="00C51049"/>
    <w:rsid w:val="00C51FCC"/>
    <w:rsid w:val="00C52522"/>
    <w:rsid w:val="00C52F0C"/>
    <w:rsid w:val="00C53809"/>
    <w:rsid w:val="00C5552E"/>
    <w:rsid w:val="00C56C01"/>
    <w:rsid w:val="00C5782A"/>
    <w:rsid w:val="00C602D9"/>
    <w:rsid w:val="00C6101E"/>
    <w:rsid w:val="00C61194"/>
    <w:rsid w:val="00C62D98"/>
    <w:rsid w:val="00C62EFE"/>
    <w:rsid w:val="00C648B9"/>
    <w:rsid w:val="00C65760"/>
    <w:rsid w:val="00C65EDE"/>
    <w:rsid w:val="00C6631F"/>
    <w:rsid w:val="00C7141D"/>
    <w:rsid w:val="00C7359E"/>
    <w:rsid w:val="00C74054"/>
    <w:rsid w:val="00C7428B"/>
    <w:rsid w:val="00C74E6B"/>
    <w:rsid w:val="00C7522D"/>
    <w:rsid w:val="00C760FA"/>
    <w:rsid w:val="00C802A6"/>
    <w:rsid w:val="00C818F8"/>
    <w:rsid w:val="00C8221A"/>
    <w:rsid w:val="00C8236D"/>
    <w:rsid w:val="00C842AB"/>
    <w:rsid w:val="00C8450D"/>
    <w:rsid w:val="00C85C28"/>
    <w:rsid w:val="00C85DD9"/>
    <w:rsid w:val="00C86AF1"/>
    <w:rsid w:val="00C873F6"/>
    <w:rsid w:val="00C91BC7"/>
    <w:rsid w:val="00C92F90"/>
    <w:rsid w:val="00CA0086"/>
    <w:rsid w:val="00CA092A"/>
    <w:rsid w:val="00CA10DB"/>
    <w:rsid w:val="00CA4A41"/>
    <w:rsid w:val="00CA7DEC"/>
    <w:rsid w:val="00CB1383"/>
    <w:rsid w:val="00CB246E"/>
    <w:rsid w:val="00CB2683"/>
    <w:rsid w:val="00CB592C"/>
    <w:rsid w:val="00CB5BFD"/>
    <w:rsid w:val="00CC0C38"/>
    <w:rsid w:val="00CC1C88"/>
    <w:rsid w:val="00CC3472"/>
    <w:rsid w:val="00CC5854"/>
    <w:rsid w:val="00CC5DD0"/>
    <w:rsid w:val="00CC5E55"/>
    <w:rsid w:val="00CC5EDF"/>
    <w:rsid w:val="00CC653D"/>
    <w:rsid w:val="00CC6959"/>
    <w:rsid w:val="00CC7074"/>
    <w:rsid w:val="00CC7B8E"/>
    <w:rsid w:val="00CD08B0"/>
    <w:rsid w:val="00CD1D7F"/>
    <w:rsid w:val="00CD290A"/>
    <w:rsid w:val="00CD2E11"/>
    <w:rsid w:val="00CD2EF8"/>
    <w:rsid w:val="00CD3C9C"/>
    <w:rsid w:val="00CD4C07"/>
    <w:rsid w:val="00CD52B5"/>
    <w:rsid w:val="00CD58ED"/>
    <w:rsid w:val="00CD73A4"/>
    <w:rsid w:val="00CD784D"/>
    <w:rsid w:val="00CE1447"/>
    <w:rsid w:val="00CE19A8"/>
    <w:rsid w:val="00CE1C9C"/>
    <w:rsid w:val="00CE2398"/>
    <w:rsid w:val="00CE2CB9"/>
    <w:rsid w:val="00CE49F4"/>
    <w:rsid w:val="00CE5370"/>
    <w:rsid w:val="00CE5457"/>
    <w:rsid w:val="00CE6862"/>
    <w:rsid w:val="00CE6881"/>
    <w:rsid w:val="00CF0F6D"/>
    <w:rsid w:val="00CF1CAB"/>
    <w:rsid w:val="00CF2518"/>
    <w:rsid w:val="00CF605D"/>
    <w:rsid w:val="00CF7FC0"/>
    <w:rsid w:val="00D00D8A"/>
    <w:rsid w:val="00D037C2"/>
    <w:rsid w:val="00D041D3"/>
    <w:rsid w:val="00D04FAD"/>
    <w:rsid w:val="00D060E5"/>
    <w:rsid w:val="00D06572"/>
    <w:rsid w:val="00D06730"/>
    <w:rsid w:val="00D112F3"/>
    <w:rsid w:val="00D12D2C"/>
    <w:rsid w:val="00D12F05"/>
    <w:rsid w:val="00D132C4"/>
    <w:rsid w:val="00D141D2"/>
    <w:rsid w:val="00D14C77"/>
    <w:rsid w:val="00D176B9"/>
    <w:rsid w:val="00D1791A"/>
    <w:rsid w:val="00D21189"/>
    <w:rsid w:val="00D22044"/>
    <w:rsid w:val="00D233D2"/>
    <w:rsid w:val="00D23A51"/>
    <w:rsid w:val="00D2479B"/>
    <w:rsid w:val="00D24D00"/>
    <w:rsid w:val="00D26300"/>
    <w:rsid w:val="00D26B16"/>
    <w:rsid w:val="00D30749"/>
    <w:rsid w:val="00D316EE"/>
    <w:rsid w:val="00D31B96"/>
    <w:rsid w:val="00D31FA9"/>
    <w:rsid w:val="00D32654"/>
    <w:rsid w:val="00D34639"/>
    <w:rsid w:val="00D378A4"/>
    <w:rsid w:val="00D41565"/>
    <w:rsid w:val="00D417FF"/>
    <w:rsid w:val="00D421DF"/>
    <w:rsid w:val="00D42452"/>
    <w:rsid w:val="00D43F46"/>
    <w:rsid w:val="00D443C6"/>
    <w:rsid w:val="00D44880"/>
    <w:rsid w:val="00D44B86"/>
    <w:rsid w:val="00D4665E"/>
    <w:rsid w:val="00D47FBE"/>
    <w:rsid w:val="00D5512B"/>
    <w:rsid w:val="00D55E0D"/>
    <w:rsid w:val="00D5672D"/>
    <w:rsid w:val="00D577A3"/>
    <w:rsid w:val="00D62BD8"/>
    <w:rsid w:val="00D646DA"/>
    <w:rsid w:val="00D64CF2"/>
    <w:rsid w:val="00D651F4"/>
    <w:rsid w:val="00D7123B"/>
    <w:rsid w:val="00D716F9"/>
    <w:rsid w:val="00D72070"/>
    <w:rsid w:val="00D723E0"/>
    <w:rsid w:val="00D72B6F"/>
    <w:rsid w:val="00D73039"/>
    <w:rsid w:val="00D7464F"/>
    <w:rsid w:val="00D74A21"/>
    <w:rsid w:val="00D758D7"/>
    <w:rsid w:val="00D777A2"/>
    <w:rsid w:val="00D80597"/>
    <w:rsid w:val="00D8128F"/>
    <w:rsid w:val="00D876AB"/>
    <w:rsid w:val="00D876D1"/>
    <w:rsid w:val="00D9044F"/>
    <w:rsid w:val="00D92848"/>
    <w:rsid w:val="00D93037"/>
    <w:rsid w:val="00D93215"/>
    <w:rsid w:val="00D936EA"/>
    <w:rsid w:val="00D938E2"/>
    <w:rsid w:val="00D946A9"/>
    <w:rsid w:val="00D95497"/>
    <w:rsid w:val="00D95A05"/>
    <w:rsid w:val="00D963FA"/>
    <w:rsid w:val="00DA1202"/>
    <w:rsid w:val="00DA2473"/>
    <w:rsid w:val="00DA2F56"/>
    <w:rsid w:val="00DA4C36"/>
    <w:rsid w:val="00DA66B6"/>
    <w:rsid w:val="00DB0CE1"/>
    <w:rsid w:val="00DB13CA"/>
    <w:rsid w:val="00DB18AB"/>
    <w:rsid w:val="00DB51BF"/>
    <w:rsid w:val="00DB59DC"/>
    <w:rsid w:val="00DB6764"/>
    <w:rsid w:val="00DB742D"/>
    <w:rsid w:val="00DC0CC3"/>
    <w:rsid w:val="00DC4407"/>
    <w:rsid w:val="00DC4CCD"/>
    <w:rsid w:val="00DC5087"/>
    <w:rsid w:val="00DC662B"/>
    <w:rsid w:val="00DC67B0"/>
    <w:rsid w:val="00DC752B"/>
    <w:rsid w:val="00DC7BBD"/>
    <w:rsid w:val="00DD0BED"/>
    <w:rsid w:val="00DD30DF"/>
    <w:rsid w:val="00DD4F90"/>
    <w:rsid w:val="00DD56D8"/>
    <w:rsid w:val="00DD7403"/>
    <w:rsid w:val="00DE0A78"/>
    <w:rsid w:val="00DE1981"/>
    <w:rsid w:val="00DE1EF2"/>
    <w:rsid w:val="00DE3464"/>
    <w:rsid w:val="00DE5373"/>
    <w:rsid w:val="00DE563B"/>
    <w:rsid w:val="00DE5E2A"/>
    <w:rsid w:val="00DE6852"/>
    <w:rsid w:val="00DF17CB"/>
    <w:rsid w:val="00DF1AAB"/>
    <w:rsid w:val="00DF1F19"/>
    <w:rsid w:val="00DF3D41"/>
    <w:rsid w:val="00DF3EEB"/>
    <w:rsid w:val="00DF4181"/>
    <w:rsid w:val="00DF46D2"/>
    <w:rsid w:val="00DF560C"/>
    <w:rsid w:val="00DF684C"/>
    <w:rsid w:val="00DF7563"/>
    <w:rsid w:val="00E00615"/>
    <w:rsid w:val="00E036F2"/>
    <w:rsid w:val="00E0495B"/>
    <w:rsid w:val="00E05CBF"/>
    <w:rsid w:val="00E06D76"/>
    <w:rsid w:val="00E06E59"/>
    <w:rsid w:val="00E121D4"/>
    <w:rsid w:val="00E124AB"/>
    <w:rsid w:val="00E1276C"/>
    <w:rsid w:val="00E13370"/>
    <w:rsid w:val="00E135EB"/>
    <w:rsid w:val="00E146F0"/>
    <w:rsid w:val="00E20460"/>
    <w:rsid w:val="00E20DDA"/>
    <w:rsid w:val="00E21FFB"/>
    <w:rsid w:val="00E2218A"/>
    <w:rsid w:val="00E230BE"/>
    <w:rsid w:val="00E2459B"/>
    <w:rsid w:val="00E25745"/>
    <w:rsid w:val="00E25A03"/>
    <w:rsid w:val="00E25A4B"/>
    <w:rsid w:val="00E268A2"/>
    <w:rsid w:val="00E27BB9"/>
    <w:rsid w:val="00E27F5D"/>
    <w:rsid w:val="00E307D9"/>
    <w:rsid w:val="00E31B7B"/>
    <w:rsid w:val="00E329B4"/>
    <w:rsid w:val="00E3444F"/>
    <w:rsid w:val="00E34B48"/>
    <w:rsid w:val="00E34CFF"/>
    <w:rsid w:val="00E35283"/>
    <w:rsid w:val="00E35AB5"/>
    <w:rsid w:val="00E35C17"/>
    <w:rsid w:val="00E4026D"/>
    <w:rsid w:val="00E42593"/>
    <w:rsid w:val="00E42A95"/>
    <w:rsid w:val="00E430C6"/>
    <w:rsid w:val="00E43C25"/>
    <w:rsid w:val="00E43E7E"/>
    <w:rsid w:val="00E43E9F"/>
    <w:rsid w:val="00E46752"/>
    <w:rsid w:val="00E502A2"/>
    <w:rsid w:val="00E50A2D"/>
    <w:rsid w:val="00E50AA6"/>
    <w:rsid w:val="00E529AF"/>
    <w:rsid w:val="00E53322"/>
    <w:rsid w:val="00E55E9C"/>
    <w:rsid w:val="00E56437"/>
    <w:rsid w:val="00E565A7"/>
    <w:rsid w:val="00E565B9"/>
    <w:rsid w:val="00E60D27"/>
    <w:rsid w:val="00E6199E"/>
    <w:rsid w:val="00E62C42"/>
    <w:rsid w:val="00E63E27"/>
    <w:rsid w:val="00E6494F"/>
    <w:rsid w:val="00E64BEE"/>
    <w:rsid w:val="00E655B4"/>
    <w:rsid w:val="00E66945"/>
    <w:rsid w:val="00E66AC3"/>
    <w:rsid w:val="00E67477"/>
    <w:rsid w:val="00E675EB"/>
    <w:rsid w:val="00E70ACA"/>
    <w:rsid w:val="00E7216C"/>
    <w:rsid w:val="00E72487"/>
    <w:rsid w:val="00E72D12"/>
    <w:rsid w:val="00E72D3F"/>
    <w:rsid w:val="00E741D3"/>
    <w:rsid w:val="00E75B4F"/>
    <w:rsid w:val="00E75DA2"/>
    <w:rsid w:val="00E775DB"/>
    <w:rsid w:val="00E77960"/>
    <w:rsid w:val="00E80160"/>
    <w:rsid w:val="00E8091D"/>
    <w:rsid w:val="00E81CA0"/>
    <w:rsid w:val="00E81DEE"/>
    <w:rsid w:val="00E81FCD"/>
    <w:rsid w:val="00E845AA"/>
    <w:rsid w:val="00E86D37"/>
    <w:rsid w:val="00E91BAB"/>
    <w:rsid w:val="00E91CA8"/>
    <w:rsid w:val="00E91F07"/>
    <w:rsid w:val="00E92FE5"/>
    <w:rsid w:val="00E93AD4"/>
    <w:rsid w:val="00E93C12"/>
    <w:rsid w:val="00E93F32"/>
    <w:rsid w:val="00E94510"/>
    <w:rsid w:val="00E948AD"/>
    <w:rsid w:val="00E95B24"/>
    <w:rsid w:val="00E97A76"/>
    <w:rsid w:val="00EA1666"/>
    <w:rsid w:val="00EA1886"/>
    <w:rsid w:val="00EA5300"/>
    <w:rsid w:val="00EA535D"/>
    <w:rsid w:val="00EA5542"/>
    <w:rsid w:val="00EB05D4"/>
    <w:rsid w:val="00EB07FD"/>
    <w:rsid w:val="00EB0913"/>
    <w:rsid w:val="00EB2A64"/>
    <w:rsid w:val="00EB4AD5"/>
    <w:rsid w:val="00EB4C37"/>
    <w:rsid w:val="00EB7173"/>
    <w:rsid w:val="00EC10AC"/>
    <w:rsid w:val="00EC10ED"/>
    <w:rsid w:val="00EC2CF6"/>
    <w:rsid w:val="00EC3672"/>
    <w:rsid w:val="00EC4492"/>
    <w:rsid w:val="00EC4BDA"/>
    <w:rsid w:val="00EC4D38"/>
    <w:rsid w:val="00EC4E7F"/>
    <w:rsid w:val="00EC57D3"/>
    <w:rsid w:val="00EC7501"/>
    <w:rsid w:val="00ED1BB8"/>
    <w:rsid w:val="00ED264E"/>
    <w:rsid w:val="00ED2E84"/>
    <w:rsid w:val="00ED3A4F"/>
    <w:rsid w:val="00ED440F"/>
    <w:rsid w:val="00ED5C80"/>
    <w:rsid w:val="00ED6B95"/>
    <w:rsid w:val="00ED78FD"/>
    <w:rsid w:val="00EE0A24"/>
    <w:rsid w:val="00EE158F"/>
    <w:rsid w:val="00EE16E1"/>
    <w:rsid w:val="00EE17E4"/>
    <w:rsid w:val="00EE2CD3"/>
    <w:rsid w:val="00EE41A3"/>
    <w:rsid w:val="00EE6351"/>
    <w:rsid w:val="00EF1354"/>
    <w:rsid w:val="00EF1C24"/>
    <w:rsid w:val="00EF4652"/>
    <w:rsid w:val="00EF69CE"/>
    <w:rsid w:val="00F00688"/>
    <w:rsid w:val="00F00E00"/>
    <w:rsid w:val="00F020A6"/>
    <w:rsid w:val="00F064F2"/>
    <w:rsid w:val="00F10EA3"/>
    <w:rsid w:val="00F11E75"/>
    <w:rsid w:val="00F13518"/>
    <w:rsid w:val="00F16E16"/>
    <w:rsid w:val="00F204DE"/>
    <w:rsid w:val="00F20AA9"/>
    <w:rsid w:val="00F20DB2"/>
    <w:rsid w:val="00F2246A"/>
    <w:rsid w:val="00F23907"/>
    <w:rsid w:val="00F246CE"/>
    <w:rsid w:val="00F24DA7"/>
    <w:rsid w:val="00F25F46"/>
    <w:rsid w:val="00F27C5C"/>
    <w:rsid w:val="00F27F5E"/>
    <w:rsid w:val="00F306CE"/>
    <w:rsid w:val="00F30AAF"/>
    <w:rsid w:val="00F30C9A"/>
    <w:rsid w:val="00F30FD5"/>
    <w:rsid w:val="00F31658"/>
    <w:rsid w:val="00F33CFF"/>
    <w:rsid w:val="00F36392"/>
    <w:rsid w:val="00F40B12"/>
    <w:rsid w:val="00F412DC"/>
    <w:rsid w:val="00F4170D"/>
    <w:rsid w:val="00F438E4"/>
    <w:rsid w:val="00F43F62"/>
    <w:rsid w:val="00F469F4"/>
    <w:rsid w:val="00F50F91"/>
    <w:rsid w:val="00F5108D"/>
    <w:rsid w:val="00F53E9D"/>
    <w:rsid w:val="00F54E12"/>
    <w:rsid w:val="00F54F59"/>
    <w:rsid w:val="00F552CA"/>
    <w:rsid w:val="00F55DCE"/>
    <w:rsid w:val="00F600F9"/>
    <w:rsid w:val="00F61C78"/>
    <w:rsid w:val="00F63DA6"/>
    <w:rsid w:val="00F64161"/>
    <w:rsid w:val="00F656B7"/>
    <w:rsid w:val="00F668A6"/>
    <w:rsid w:val="00F66C5B"/>
    <w:rsid w:val="00F6798D"/>
    <w:rsid w:val="00F700BB"/>
    <w:rsid w:val="00F71CF9"/>
    <w:rsid w:val="00F73A70"/>
    <w:rsid w:val="00F73C94"/>
    <w:rsid w:val="00F74D10"/>
    <w:rsid w:val="00F75A01"/>
    <w:rsid w:val="00F76622"/>
    <w:rsid w:val="00F767B6"/>
    <w:rsid w:val="00F768F6"/>
    <w:rsid w:val="00F7714E"/>
    <w:rsid w:val="00F773FB"/>
    <w:rsid w:val="00F81FD3"/>
    <w:rsid w:val="00F822C4"/>
    <w:rsid w:val="00F82412"/>
    <w:rsid w:val="00F836DF"/>
    <w:rsid w:val="00F839D0"/>
    <w:rsid w:val="00F83D35"/>
    <w:rsid w:val="00F853E4"/>
    <w:rsid w:val="00F85D3A"/>
    <w:rsid w:val="00F85D93"/>
    <w:rsid w:val="00F85DBA"/>
    <w:rsid w:val="00F86BA0"/>
    <w:rsid w:val="00F87A29"/>
    <w:rsid w:val="00F90517"/>
    <w:rsid w:val="00F90F78"/>
    <w:rsid w:val="00F913A1"/>
    <w:rsid w:val="00F91C77"/>
    <w:rsid w:val="00F9276B"/>
    <w:rsid w:val="00F92C93"/>
    <w:rsid w:val="00F93FF8"/>
    <w:rsid w:val="00F94080"/>
    <w:rsid w:val="00F94ED5"/>
    <w:rsid w:val="00F95335"/>
    <w:rsid w:val="00F97CBE"/>
    <w:rsid w:val="00FA0268"/>
    <w:rsid w:val="00FA0339"/>
    <w:rsid w:val="00FA057C"/>
    <w:rsid w:val="00FA0B09"/>
    <w:rsid w:val="00FA244B"/>
    <w:rsid w:val="00FA54FD"/>
    <w:rsid w:val="00FA5B94"/>
    <w:rsid w:val="00FA68A4"/>
    <w:rsid w:val="00FB44E8"/>
    <w:rsid w:val="00FB5F8D"/>
    <w:rsid w:val="00FB689E"/>
    <w:rsid w:val="00FB6A6A"/>
    <w:rsid w:val="00FB6FE5"/>
    <w:rsid w:val="00FC102C"/>
    <w:rsid w:val="00FC1095"/>
    <w:rsid w:val="00FC1292"/>
    <w:rsid w:val="00FC3797"/>
    <w:rsid w:val="00FC4C2A"/>
    <w:rsid w:val="00FC5762"/>
    <w:rsid w:val="00FC5B2F"/>
    <w:rsid w:val="00FC68F8"/>
    <w:rsid w:val="00FC6987"/>
    <w:rsid w:val="00FC6C61"/>
    <w:rsid w:val="00FD1939"/>
    <w:rsid w:val="00FD1FFD"/>
    <w:rsid w:val="00FD28EC"/>
    <w:rsid w:val="00FD4268"/>
    <w:rsid w:val="00FD4B43"/>
    <w:rsid w:val="00FE0815"/>
    <w:rsid w:val="00FE0A03"/>
    <w:rsid w:val="00FE0F67"/>
    <w:rsid w:val="00FE3916"/>
    <w:rsid w:val="00FE4898"/>
    <w:rsid w:val="00FE6179"/>
    <w:rsid w:val="00FE6B0E"/>
    <w:rsid w:val="00FF0BC7"/>
    <w:rsid w:val="00FF1418"/>
    <w:rsid w:val="00FF2740"/>
    <w:rsid w:val="00FF2774"/>
    <w:rsid w:val="00FF3E8C"/>
    <w:rsid w:val="00FF5D9C"/>
    <w:rsid w:val="00FF6D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CF8C98"/>
  <w15:docId w15:val="{0954A801-886F-4551-8943-C543221C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49F"/>
    <w:rPr>
      <w:rFonts w:ascii="Arial" w:eastAsia="Times New Roman" w:hAnsi="Arial"/>
      <w:szCs w:val="24"/>
    </w:rPr>
  </w:style>
  <w:style w:type="paragraph" w:styleId="Heading1">
    <w:name w:val="heading 1"/>
    <w:basedOn w:val="Normal"/>
    <w:next w:val="Normal"/>
    <w:qFormat/>
    <w:rsid w:val="00FC102C"/>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F43F62"/>
    <w:pPr>
      <w:keepNext/>
      <w:spacing w:before="240" w:after="60"/>
      <w:outlineLvl w:val="2"/>
    </w:pPr>
    <w:rPr>
      <w:rFonts w:cs="Arial"/>
      <w:b/>
      <w:bCs/>
      <w:sz w:val="26"/>
      <w:szCs w:val="26"/>
    </w:rPr>
  </w:style>
  <w:style w:type="paragraph" w:styleId="Heading5">
    <w:name w:val="heading 5"/>
    <w:basedOn w:val="Normal"/>
    <w:next w:val="Normal"/>
    <w:link w:val="Heading5Char"/>
    <w:qFormat/>
    <w:rsid w:val="001A6D79"/>
    <w:pPr>
      <w:keepNext/>
      <w:tabs>
        <w:tab w:val="left" w:pos="1440"/>
        <w:tab w:val="left" w:pos="3960"/>
        <w:tab w:val="left" w:pos="4410"/>
        <w:tab w:val="left" w:pos="7020"/>
      </w:tabs>
      <w:jc w:val="both"/>
      <w:outlineLvl w:val="4"/>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E449F"/>
    <w:pPr>
      <w:spacing w:after="120"/>
      <w:ind w:left="283"/>
    </w:pPr>
  </w:style>
  <w:style w:type="character" w:customStyle="1" w:styleId="BodyTextIndentChar">
    <w:name w:val="Body Text Indent Char"/>
    <w:basedOn w:val="DefaultParagraphFont"/>
    <w:link w:val="BodyTextIndent"/>
    <w:rsid w:val="00AE449F"/>
    <w:rPr>
      <w:rFonts w:ascii="Arial" w:eastAsia="Times New Roman" w:hAnsi="Arial" w:cs="Times New Roman"/>
      <w:sz w:val="20"/>
      <w:szCs w:val="24"/>
    </w:rPr>
  </w:style>
  <w:style w:type="paragraph" w:styleId="Title">
    <w:name w:val="Title"/>
    <w:basedOn w:val="Normal"/>
    <w:link w:val="TitleChar"/>
    <w:qFormat/>
    <w:rsid w:val="00AE449F"/>
    <w:pPr>
      <w:jc w:val="center"/>
    </w:pPr>
    <w:rPr>
      <w:rFonts w:ascii="Book Antiqua" w:hAnsi="Book Antiqua"/>
      <w:b/>
      <w:bCs/>
      <w:i/>
      <w:iCs/>
      <w:sz w:val="22"/>
      <w:u w:val="single"/>
    </w:rPr>
  </w:style>
  <w:style w:type="character" w:customStyle="1" w:styleId="TitleChar">
    <w:name w:val="Title Char"/>
    <w:basedOn w:val="DefaultParagraphFont"/>
    <w:link w:val="Title"/>
    <w:rsid w:val="00AE449F"/>
    <w:rPr>
      <w:rFonts w:ascii="Book Antiqua" w:eastAsia="Times New Roman" w:hAnsi="Book Antiqua" w:cs="Times New Roman"/>
      <w:b/>
      <w:bCs/>
      <w:i/>
      <w:iCs/>
      <w:szCs w:val="24"/>
      <w:u w:val="single"/>
    </w:rPr>
  </w:style>
  <w:style w:type="paragraph" w:styleId="BodyText2">
    <w:name w:val="Body Text 2"/>
    <w:basedOn w:val="Normal"/>
    <w:link w:val="BodyText2Char"/>
    <w:uiPriority w:val="99"/>
    <w:unhideWhenUsed/>
    <w:rsid w:val="00A76FD2"/>
    <w:pPr>
      <w:spacing w:after="120" w:line="480" w:lineRule="auto"/>
    </w:pPr>
  </w:style>
  <w:style w:type="character" w:customStyle="1" w:styleId="BodyText2Char">
    <w:name w:val="Body Text 2 Char"/>
    <w:basedOn w:val="DefaultParagraphFont"/>
    <w:link w:val="BodyText2"/>
    <w:uiPriority w:val="99"/>
    <w:rsid w:val="00A76FD2"/>
    <w:rPr>
      <w:rFonts w:ascii="Arial" w:eastAsia="Times New Roman" w:hAnsi="Arial"/>
      <w:szCs w:val="24"/>
    </w:rPr>
  </w:style>
  <w:style w:type="paragraph" w:styleId="ListParagraph">
    <w:name w:val="List Paragraph"/>
    <w:basedOn w:val="Normal"/>
    <w:uiPriority w:val="34"/>
    <w:qFormat/>
    <w:rsid w:val="008E093A"/>
    <w:pPr>
      <w:ind w:left="720"/>
    </w:pPr>
  </w:style>
  <w:style w:type="character" w:customStyle="1" w:styleId="Heading5Char">
    <w:name w:val="Heading 5 Char"/>
    <w:basedOn w:val="DefaultParagraphFont"/>
    <w:link w:val="Heading5"/>
    <w:rsid w:val="001A6D79"/>
    <w:rPr>
      <w:rFonts w:ascii="Arial" w:eastAsia="Times New Roman" w:hAnsi="Arial"/>
      <w:b/>
      <w:sz w:val="22"/>
      <w:szCs w:val="24"/>
      <w:u w:val="single"/>
    </w:rPr>
  </w:style>
  <w:style w:type="paragraph" w:customStyle="1" w:styleId="Standard">
    <w:name w:val="Standard"/>
    <w:rsid w:val="00B53166"/>
    <w:rPr>
      <w:rFonts w:ascii="Times New Roman" w:eastAsia="Times New Roman" w:hAnsi="Times New Roman"/>
    </w:rPr>
  </w:style>
  <w:style w:type="paragraph" w:styleId="BodyText">
    <w:name w:val="Body Text"/>
    <w:basedOn w:val="Normal"/>
    <w:link w:val="BodyTextChar"/>
    <w:uiPriority w:val="99"/>
    <w:semiHidden/>
    <w:unhideWhenUsed/>
    <w:rsid w:val="00AD7844"/>
    <w:pPr>
      <w:spacing w:after="120"/>
    </w:pPr>
  </w:style>
  <w:style w:type="character" w:customStyle="1" w:styleId="BodyTextChar">
    <w:name w:val="Body Text Char"/>
    <w:basedOn w:val="DefaultParagraphFont"/>
    <w:link w:val="BodyText"/>
    <w:uiPriority w:val="99"/>
    <w:semiHidden/>
    <w:rsid w:val="00AD7844"/>
    <w:rPr>
      <w:rFonts w:ascii="Arial" w:eastAsia="Times New Roman" w:hAnsi="Arial"/>
      <w:szCs w:val="24"/>
    </w:rPr>
  </w:style>
  <w:style w:type="paragraph" w:styleId="BodyTextIndent2">
    <w:name w:val="Body Text Indent 2"/>
    <w:basedOn w:val="Normal"/>
    <w:link w:val="BodyTextIndent2Char"/>
    <w:uiPriority w:val="99"/>
    <w:semiHidden/>
    <w:unhideWhenUsed/>
    <w:rsid w:val="00AD7844"/>
    <w:pPr>
      <w:spacing w:after="120" w:line="480" w:lineRule="auto"/>
      <w:ind w:left="360"/>
    </w:pPr>
  </w:style>
  <w:style w:type="character" w:customStyle="1" w:styleId="BodyTextIndent2Char">
    <w:name w:val="Body Text Indent 2 Char"/>
    <w:basedOn w:val="DefaultParagraphFont"/>
    <w:link w:val="BodyTextIndent2"/>
    <w:uiPriority w:val="99"/>
    <w:semiHidden/>
    <w:rsid w:val="00AD7844"/>
    <w:rPr>
      <w:rFonts w:ascii="Arial" w:eastAsia="Times New Roman" w:hAnsi="Arial"/>
      <w:szCs w:val="24"/>
    </w:rPr>
  </w:style>
  <w:style w:type="paragraph" w:customStyle="1" w:styleId="Times">
    <w:name w:val="Times"/>
    <w:basedOn w:val="Normal"/>
    <w:rsid w:val="00AD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color w:val="000000"/>
      <w:sz w:val="24"/>
    </w:rPr>
  </w:style>
  <w:style w:type="paragraph" w:styleId="ListBullet">
    <w:name w:val="List Bullet"/>
    <w:basedOn w:val="Normal"/>
    <w:uiPriority w:val="99"/>
    <w:unhideWhenUsed/>
    <w:rsid w:val="00AD7844"/>
    <w:pPr>
      <w:numPr>
        <w:numId w:val="1"/>
      </w:numPr>
      <w:spacing w:after="200" w:line="276" w:lineRule="auto"/>
      <w:contextualSpacing/>
    </w:pPr>
    <w:rPr>
      <w:rFonts w:ascii="Calibri" w:hAnsi="Calibri"/>
      <w:sz w:val="22"/>
      <w:szCs w:val="22"/>
    </w:rPr>
  </w:style>
  <w:style w:type="paragraph" w:styleId="Header">
    <w:name w:val="header"/>
    <w:basedOn w:val="Normal"/>
    <w:link w:val="HeaderChar"/>
    <w:uiPriority w:val="99"/>
    <w:unhideWhenUsed/>
    <w:rsid w:val="009D6D84"/>
    <w:pPr>
      <w:tabs>
        <w:tab w:val="center" w:pos="4680"/>
        <w:tab w:val="right" w:pos="9360"/>
      </w:tabs>
    </w:pPr>
  </w:style>
  <w:style w:type="character" w:customStyle="1" w:styleId="HeaderChar">
    <w:name w:val="Header Char"/>
    <w:basedOn w:val="DefaultParagraphFont"/>
    <w:link w:val="Header"/>
    <w:uiPriority w:val="99"/>
    <w:rsid w:val="009D6D84"/>
    <w:rPr>
      <w:rFonts w:ascii="Arial" w:eastAsia="Times New Roman" w:hAnsi="Arial"/>
      <w:szCs w:val="24"/>
    </w:rPr>
  </w:style>
  <w:style w:type="paragraph" w:styleId="Footer">
    <w:name w:val="footer"/>
    <w:basedOn w:val="Normal"/>
    <w:link w:val="FooterChar"/>
    <w:uiPriority w:val="99"/>
    <w:unhideWhenUsed/>
    <w:rsid w:val="009D6D84"/>
    <w:pPr>
      <w:tabs>
        <w:tab w:val="center" w:pos="4680"/>
        <w:tab w:val="right" w:pos="9360"/>
      </w:tabs>
    </w:pPr>
  </w:style>
  <w:style w:type="character" w:customStyle="1" w:styleId="FooterChar">
    <w:name w:val="Footer Char"/>
    <w:basedOn w:val="DefaultParagraphFont"/>
    <w:link w:val="Footer"/>
    <w:uiPriority w:val="99"/>
    <w:rsid w:val="009D6D84"/>
    <w:rPr>
      <w:rFonts w:ascii="Arial" w:eastAsia="Times New Roman" w:hAnsi="Arial"/>
      <w:szCs w:val="24"/>
    </w:rPr>
  </w:style>
  <w:style w:type="paragraph" w:customStyle="1" w:styleId="NormalArialNarrow">
    <w:name w:val="Normal + Arial Narrow"/>
    <w:aliases w:val="(Complex) Tahoma,(Latin) Bold,10 pt,Black,Justifi... ...,Justified,Normal + (Latin) Book Antiqua,Normal + Palatino Linotype,Normal + Trebuchet MS"/>
    <w:basedOn w:val="Normal"/>
    <w:link w:val="NormalTrebuchetMSChar"/>
    <w:rsid w:val="001A32A5"/>
    <w:pPr>
      <w:framePr w:hSpace="142" w:wrap="around" w:vAnchor="text" w:hAnchor="margin" w:y="1"/>
      <w:tabs>
        <w:tab w:val="left" w:pos="6675"/>
      </w:tabs>
      <w:suppressAutoHyphens/>
      <w:suppressOverlap/>
      <w:jc w:val="both"/>
    </w:pPr>
    <w:rPr>
      <w:rFonts w:ascii="Arial Narrow" w:hAnsi="Arial Narrow"/>
      <w:lang w:val="en-GB"/>
    </w:rPr>
  </w:style>
  <w:style w:type="paragraph" w:styleId="BodyText3">
    <w:name w:val="Body Text 3"/>
    <w:basedOn w:val="Normal"/>
    <w:rsid w:val="00FC102C"/>
    <w:pPr>
      <w:spacing w:after="120"/>
    </w:pPr>
    <w:rPr>
      <w:rFonts w:ascii="Times New Roman" w:hAnsi="Times New Roman"/>
      <w:sz w:val="16"/>
      <w:szCs w:val="16"/>
    </w:rPr>
  </w:style>
  <w:style w:type="paragraph" w:styleId="PlainText">
    <w:name w:val="Plain Text"/>
    <w:basedOn w:val="Normal"/>
    <w:rsid w:val="00B80A0F"/>
    <w:rPr>
      <w:rFonts w:ascii="Courier New" w:hAnsi="Courier New" w:cs="Courier New"/>
      <w:szCs w:val="20"/>
    </w:rPr>
  </w:style>
  <w:style w:type="paragraph" w:styleId="Index1">
    <w:name w:val="index 1"/>
    <w:basedOn w:val="Normal"/>
    <w:next w:val="Normal"/>
    <w:autoRedefine/>
    <w:semiHidden/>
    <w:rsid w:val="00F43F62"/>
    <w:pPr>
      <w:ind w:left="200" w:hanging="200"/>
    </w:pPr>
    <w:rPr>
      <w:rFonts w:ascii="Verdana" w:hAnsi="Verdana"/>
      <w:b/>
      <w:szCs w:val="20"/>
    </w:rPr>
  </w:style>
  <w:style w:type="paragraph" w:styleId="IndexHeading">
    <w:name w:val="index heading"/>
    <w:basedOn w:val="Normal"/>
    <w:next w:val="Index1"/>
    <w:semiHidden/>
    <w:rsid w:val="00F43F62"/>
    <w:rPr>
      <w:rFonts w:ascii="Times New Roman" w:hAnsi="Times New Roman"/>
      <w:sz w:val="24"/>
    </w:rPr>
  </w:style>
  <w:style w:type="paragraph" w:styleId="Subtitle">
    <w:name w:val="Subtitle"/>
    <w:basedOn w:val="Normal"/>
    <w:qFormat/>
    <w:rsid w:val="002C0477"/>
    <w:pPr>
      <w:jc w:val="right"/>
    </w:pPr>
    <w:rPr>
      <w:rFonts w:ascii="Times New Roman" w:hAnsi="Times New Roman"/>
      <w:b/>
      <w:sz w:val="28"/>
      <w:szCs w:val="20"/>
    </w:rPr>
  </w:style>
  <w:style w:type="character" w:customStyle="1" w:styleId="NormalTrebuchetMSChar">
    <w:name w:val="Normal + Trebuchet MS Char"/>
    <w:aliases w:val="(Latin) Bold Char,Justified Char"/>
    <w:basedOn w:val="DefaultParagraphFont"/>
    <w:link w:val="NormalArialNarrow"/>
    <w:rsid w:val="002C0477"/>
    <w:rPr>
      <w:rFonts w:ascii="Arial Narrow" w:hAnsi="Arial Narrow"/>
      <w:szCs w:val="24"/>
      <w:lang w:val="en-GB" w:eastAsia="en-US" w:bidi="ar-SA"/>
    </w:rPr>
  </w:style>
  <w:style w:type="character" w:customStyle="1" w:styleId="il">
    <w:name w:val="il"/>
    <w:basedOn w:val="DefaultParagraphFont"/>
    <w:rsid w:val="004B7385"/>
  </w:style>
  <w:style w:type="character" w:customStyle="1" w:styleId="bodytext0">
    <w:name w:val="bodytext"/>
    <w:basedOn w:val="DefaultParagraphFont"/>
    <w:rsid w:val="00203F92"/>
  </w:style>
  <w:style w:type="paragraph" w:styleId="NormalWeb">
    <w:name w:val="Normal (Web)"/>
    <w:basedOn w:val="Normal"/>
    <w:uiPriority w:val="99"/>
    <w:semiHidden/>
    <w:unhideWhenUsed/>
    <w:rsid w:val="003E0337"/>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073249"/>
  </w:style>
  <w:style w:type="character" w:styleId="Hyperlink">
    <w:name w:val="Hyperlink"/>
    <w:basedOn w:val="DefaultParagraphFont"/>
    <w:uiPriority w:val="99"/>
    <w:unhideWhenUsed/>
    <w:rsid w:val="00073249"/>
    <w:rPr>
      <w:color w:val="0000FF"/>
      <w:u w:val="single"/>
    </w:rPr>
  </w:style>
  <w:style w:type="paragraph" w:styleId="BalloonText">
    <w:name w:val="Balloon Text"/>
    <w:basedOn w:val="Normal"/>
    <w:link w:val="BalloonTextChar"/>
    <w:uiPriority w:val="99"/>
    <w:semiHidden/>
    <w:unhideWhenUsed/>
    <w:rsid w:val="005C7F95"/>
    <w:rPr>
      <w:rFonts w:ascii="Tahoma" w:hAnsi="Tahoma" w:cs="Tahoma"/>
      <w:sz w:val="16"/>
      <w:szCs w:val="16"/>
    </w:rPr>
  </w:style>
  <w:style w:type="character" w:customStyle="1" w:styleId="BalloonTextChar">
    <w:name w:val="Balloon Text Char"/>
    <w:basedOn w:val="DefaultParagraphFont"/>
    <w:link w:val="BalloonText"/>
    <w:uiPriority w:val="99"/>
    <w:semiHidden/>
    <w:rsid w:val="005C7F95"/>
    <w:rPr>
      <w:rFonts w:ascii="Tahoma" w:eastAsia="Times New Roman" w:hAnsi="Tahoma" w:cs="Tahoma"/>
      <w:sz w:val="16"/>
      <w:szCs w:val="16"/>
    </w:rPr>
  </w:style>
  <w:style w:type="character" w:customStyle="1" w:styleId="e24kjd">
    <w:name w:val="e24kjd"/>
    <w:basedOn w:val="DefaultParagraphFont"/>
    <w:rsid w:val="00E70ACA"/>
  </w:style>
  <w:style w:type="character" w:customStyle="1" w:styleId="SectionDescriptionChar">
    <w:name w:val="Section Description Char"/>
    <w:link w:val="SectionDescription"/>
    <w:locked/>
    <w:rsid w:val="003D489A"/>
    <w:rPr>
      <w:rFonts w:ascii="ALDI SUED Office" w:hAnsi="ALDI SUED Office"/>
      <w:iCs/>
      <w:color w:val="ED7D31"/>
      <w:sz w:val="21"/>
      <w:szCs w:val="21"/>
    </w:rPr>
  </w:style>
  <w:style w:type="paragraph" w:customStyle="1" w:styleId="SectionDescription">
    <w:name w:val="Section Description"/>
    <w:basedOn w:val="Normal"/>
    <w:next w:val="Normal"/>
    <w:link w:val="SectionDescriptionChar"/>
    <w:autoRedefine/>
    <w:qFormat/>
    <w:rsid w:val="003D489A"/>
    <w:pPr>
      <w:spacing w:after="160" w:line="256" w:lineRule="auto"/>
    </w:pPr>
    <w:rPr>
      <w:rFonts w:ascii="ALDI SUED Office" w:eastAsia="Calibri" w:hAnsi="ALDI SUED Office"/>
      <w:iCs/>
      <w:color w:val="ED7D3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289bc61feb63e3ee403ab8a305ebcad134f530e18705c4458440321091b5b58160d180712405d5e1b4d58515c424154181c084b281e0103030010425a5e0c59580f1b425c4c01090340281e010310041045505a0d4d584b50535a4f162e024b4340010d120213105b5c0c004d145c455715445a5c5d57421a081105431458090d074b100a12031753444f4a081e0103030715485f5b08514d1400034e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footmark.infoedge.com/apply/cvtracking?email=c9f1eee711a9f285bb7b6bcf26574e229ba50d16db606988c361e0f0f2de4aa1b8197ded423be680&amp;jobId=MjAyNDA3I0JSRXZscSs0WVE9PV8xNzIwNTk4MzAx&amp;companyId=3f54d9f3ae93689c6d98b72c31e76af28fb8f94c6d361f48&amp;recruiterId=44c627e92b583a873c1e1984aadef32688226068025757fd&amp;uid=66708045795656541720702680&amp;insertionDate=1720702680&amp;userId=556b44f7e1f6d24e7a330ecd0d1414a6b6c36e2b0b3ccd4e&amp;applyType=rmj&amp;docTyp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9A98D-39D9-4C5B-8A72-0A6E977D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Rajesh Amirineni –  SAP Technical Consultant</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Amirineni –  SAP Technical Consultant</dc:title>
  <dc:creator>Patnana, Krishna Chaitanya</dc:creator>
  <cp:lastModifiedBy>Krishna, Chaitanya</cp:lastModifiedBy>
  <cp:revision>2</cp:revision>
  <dcterms:created xsi:type="dcterms:W3CDTF">2024-08-06T18:05:00Z</dcterms:created>
  <dcterms:modified xsi:type="dcterms:W3CDTF">2024-08-06T18:05:00Z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1643701458</vt:lpwstr>
  </property>
  <property fmtid="{D5CDD505-2E9C-101B-9397-08002B2CF9AE}" pid="4" name="DLPManualFileClassificationLastModifiedBy">
    <vt:lpwstr>TECHMAHINDRA\KP00821278</vt:lpwstr>
  </property>
  <property fmtid="{D5CDD505-2E9C-101B-9397-08002B2CF9AE}" pid="5" name="DLPManualFileClassificationVersion">
    <vt:lpwstr>11.6.0.76</vt:lpwstr>
  </property>
  <property fmtid="{D5CDD505-2E9C-101B-9397-08002B2CF9AE}" pid="6" name="MSIP_Label_c5e6e129-f928-4a05-ae32-d838f6b21bdd_ActionId">
    <vt:lpwstr>91fe4061-76e0-4021-8171-aeefe5ac0ad9</vt:lpwstr>
  </property>
  <property fmtid="{D5CDD505-2E9C-101B-9397-08002B2CF9AE}" pid="7" name="MSIP_Label_c5e6e129-f928-4a05-ae32-d838f6b21bdd_ContentBits">
    <vt:lpwstr>3</vt:lpwstr>
  </property>
  <property fmtid="{D5CDD505-2E9C-101B-9397-08002B2CF9AE}" pid="8" name="MSIP_Label_c5e6e129-f928-4a05-ae32-d838f6b21bdd_Enabled">
    <vt:lpwstr>true</vt:lpwstr>
  </property>
  <property fmtid="{D5CDD505-2E9C-101B-9397-08002B2CF9AE}" pid="9" name="MSIP_Label_c5e6e129-f928-4a05-ae32-d838f6b21bdd_Method">
    <vt:lpwstr>Standard</vt:lpwstr>
  </property>
  <property fmtid="{D5CDD505-2E9C-101B-9397-08002B2CF9AE}" pid="10" name="MSIP_Label_c5e6e129-f928-4a05-ae32-d838f6b21bdd_Name">
    <vt:lpwstr>EN Restricted use</vt:lpwstr>
  </property>
  <property fmtid="{D5CDD505-2E9C-101B-9397-08002B2CF9AE}" pid="11" name="MSIP_Label_c5e6e129-f928-4a05-ae32-d838f6b21bdd_SetDate">
    <vt:lpwstr>2022-12-06T16:34:10Z</vt:lpwstr>
  </property>
  <property fmtid="{D5CDD505-2E9C-101B-9397-08002B2CF9AE}" pid="12" name="MSIP_Label_c5e6e129-f928-4a05-ae32-d838f6b21bdd_SiteId">
    <vt:lpwstr>8b87af7d-8647-4dc7-8df4-5f69a2011bb5</vt:lpwstr>
  </property>
</Properties>
</file>